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4A35" w14:textId="77777777" w:rsidR="000E4459" w:rsidRPr="000E4459" w:rsidRDefault="000E4459" w:rsidP="000E4459">
      <w:pPr>
        <w:pStyle w:val="Heading1"/>
        <w:rPr>
          <w:lang w:val="en-GB"/>
        </w:rPr>
      </w:pPr>
      <w:r w:rsidRPr="000E4459">
        <w:rPr>
          <w:lang w:val="en-GB"/>
        </w:rPr>
        <w:t>COVID-19 Communication Guideline</w:t>
      </w:r>
    </w:p>
    <w:p w14:paraId="6D5B9CE3" w14:textId="77777777" w:rsidR="000E4459" w:rsidRPr="000E4459" w:rsidRDefault="000E4459" w:rsidP="000E4459">
      <w:pPr>
        <w:pStyle w:val="Heading2"/>
        <w:rPr>
          <w:rFonts w:cs="Arial"/>
          <w:i/>
          <w:szCs w:val="22"/>
          <w:lang w:val="en-GB"/>
        </w:rPr>
      </w:pPr>
      <w:r w:rsidRPr="000E4459">
        <w:rPr>
          <w:rFonts w:cs="Arial"/>
          <w:i/>
          <w:szCs w:val="22"/>
          <w:lang w:val="en-GB"/>
        </w:rPr>
        <w:t>Executive summary</w:t>
      </w:r>
    </w:p>
    <w:p w14:paraId="55BC625F" w14:textId="6E9EA979" w:rsidR="000E4459" w:rsidRPr="000E4459" w:rsidRDefault="000E4459" w:rsidP="000E4459">
      <w:pPr>
        <w:pStyle w:val="Heading2"/>
        <w:rPr>
          <w:lang w:val="en-GB"/>
        </w:rPr>
      </w:pPr>
      <w:r w:rsidRPr="000E4459">
        <w:t>Introduction</w:t>
      </w:r>
    </w:p>
    <w:p w14:paraId="3716BBF7" w14:textId="77777777" w:rsidR="000E4459" w:rsidRPr="000E4459" w:rsidRDefault="000E4459" w:rsidP="000E4459">
      <w:pPr>
        <w:rPr>
          <w:lang w:val="en-GB"/>
        </w:rPr>
      </w:pPr>
      <w:r w:rsidRPr="000E4459">
        <w:rPr>
          <w:lang w:val="en-GB"/>
        </w:rPr>
        <w:t xml:space="preserve">COVID-19 is likely to bring us a range of difficult communication scenarios that we </w:t>
      </w:r>
      <w:proofErr w:type="gramStart"/>
      <w:r w:rsidRPr="000E4459">
        <w:rPr>
          <w:lang w:val="en-GB"/>
        </w:rPr>
        <w:t>have to</w:t>
      </w:r>
      <w:proofErr w:type="gramEnd"/>
      <w:r w:rsidRPr="000E4459">
        <w:rPr>
          <w:lang w:val="en-GB"/>
        </w:rPr>
        <w:t xml:space="preserve"> address with patients and relatives. The staff working in the Clinical Services Department (CSD) will have a varied amount of training in communication skills previously so this guideline will provide a simple overview to support staff. It will also detail the specific communication processes in place for COVID-19 during a surge in capacity where patients will be cohorted and relatives’ access to patients and communication with clinical staff will be restricted.</w:t>
      </w:r>
    </w:p>
    <w:p w14:paraId="7E35CA51" w14:textId="77777777" w:rsidR="000E4459" w:rsidRPr="000E4459" w:rsidRDefault="000E4459" w:rsidP="000E4459">
      <w:pPr>
        <w:pStyle w:val="Heading2"/>
        <w:rPr>
          <w:u w:val="single"/>
          <w:lang w:val="en-GB"/>
        </w:rPr>
      </w:pPr>
      <w:r w:rsidRPr="000E4459">
        <w:rPr>
          <w:lang w:val="en-GB"/>
        </w:rPr>
        <w:t xml:space="preserve">Target </w:t>
      </w:r>
      <w:r w:rsidRPr="000E4459">
        <w:t>User</w:t>
      </w:r>
    </w:p>
    <w:p w14:paraId="6670E471" w14:textId="62DF8A60" w:rsidR="000E4459" w:rsidRPr="000E4459" w:rsidRDefault="000E4459" w:rsidP="000E4459">
      <w:pPr>
        <w:pStyle w:val="ListParagraph"/>
        <w:numPr>
          <w:ilvl w:val="0"/>
          <w:numId w:val="32"/>
        </w:numPr>
        <w:rPr>
          <w:lang w:val="en-GB"/>
        </w:rPr>
      </w:pPr>
      <w:r>
        <w:rPr>
          <w:lang w:val="en-GB"/>
        </w:rPr>
        <w:t>All CSD staff</w:t>
      </w:r>
    </w:p>
    <w:p w14:paraId="13F8B2B2" w14:textId="77777777" w:rsidR="000E4459" w:rsidRPr="000E4459" w:rsidRDefault="000E4459" w:rsidP="000E4459">
      <w:pPr>
        <w:pStyle w:val="Heading2"/>
        <w:rPr>
          <w:u w:val="single"/>
          <w:lang w:val="en-GB"/>
        </w:rPr>
      </w:pPr>
      <w:r w:rsidRPr="000E4459">
        <w:rPr>
          <w:lang w:val="en-GB"/>
        </w:rPr>
        <w:t xml:space="preserve">Target </w:t>
      </w:r>
      <w:r w:rsidRPr="000E4459">
        <w:t>area</w:t>
      </w:r>
      <w:r w:rsidRPr="000E4459">
        <w:rPr>
          <w:lang w:val="en-GB"/>
        </w:rPr>
        <w:t xml:space="preserve"> of use</w:t>
      </w:r>
    </w:p>
    <w:p w14:paraId="46EC22DE" w14:textId="77777777" w:rsidR="000E4459" w:rsidRPr="000E4459" w:rsidRDefault="000E4459" w:rsidP="000E4459">
      <w:pPr>
        <w:pStyle w:val="ListParagraph"/>
        <w:numPr>
          <w:ilvl w:val="0"/>
          <w:numId w:val="32"/>
        </w:numPr>
        <w:rPr>
          <w:lang w:val="en-GB"/>
        </w:rPr>
      </w:pPr>
      <w:r w:rsidRPr="000E4459">
        <w:rPr>
          <w:lang w:val="en-GB"/>
        </w:rPr>
        <w:t>Ward</w:t>
      </w:r>
    </w:p>
    <w:p w14:paraId="3445970F" w14:textId="77777777" w:rsidR="000E4459" w:rsidRPr="000E4459" w:rsidRDefault="000E4459" w:rsidP="000E4459">
      <w:pPr>
        <w:pStyle w:val="Heading2"/>
        <w:rPr>
          <w:lang w:val="en-GB"/>
        </w:rPr>
      </w:pPr>
      <w:r w:rsidRPr="000E4459">
        <w:rPr>
          <w:lang w:val="en-GB"/>
        </w:rPr>
        <w:t>Key areas of focus / New additions / Changes  </w:t>
      </w:r>
    </w:p>
    <w:p w14:paraId="27E47180" w14:textId="68DA0F14" w:rsidR="000E4459" w:rsidRPr="000E4459" w:rsidRDefault="000E4459" w:rsidP="000E4459">
      <w:pPr>
        <w:rPr>
          <w:lang w:val="en-GB"/>
        </w:rPr>
      </w:pPr>
      <w:proofErr w:type="gramStart"/>
      <w:r>
        <w:rPr>
          <w:lang w:val="en-GB"/>
        </w:rPr>
        <w:t>This guidelines</w:t>
      </w:r>
      <w:proofErr w:type="gramEnd"/>
      <w:r>
        <w:rPr>
          <w:lang w:val="en-GB"/>
        </w:rPr>
        <w:t xml:space="preserve"> provides g</w:t>
      </w:r>
      <w:r w:rsidRPr="000E4459">
        <w:rPr>
          <w:lang w:val="en-GB"/>
        </w:rPr>
        <w:t>eneric communication tools and examples of phrasing for difficult conversations</w:t>
      </w:r>
      <w:r>
        <w:rPr>
          <w:lang w:val="en-GB"/>
        </w:rPr>
        <w:t xml:space="preserve"> and information about the </w:t>
      </w:r>
      <w:r w:rsidRPr="000E4459">
        <w:rPr>
          <w:lang w:val="en-GB"/>
        </w:rPr>
        <w:t xml:space="preserve">Family Liaison Team </w:t>
      </w:r>
      <w:r>
        <w:rPr>
          <w:lang w:val="en-GB"/>
        </w:rPr>
        <w:t xml:space="preserve">who will support </w:t>
      </w:r>
      <w:r w:rsidRPr="000E4459">
        <w:rPr>
          <w:lang w:val="en-GB"/>
        </w:rPr>
        <w:t>communicati</w:t>
      </w:r>
      <w:r>
        <w:rPr>
          <w:lang w:val="en-GB"/>
        </w:rPr>
        <w:t>on with</w:t>
      </w:r>
      <w:r w:rsidRPr="000E4459">
        <w:rPr>
          <w:lang w:val="en-GB"/>
        </w:rPr>
        <w:t xml:space="preserve"> relatives</w:t>
      </w:r>
      <w:r>
        <w:rPr>
          <w:lang w:val="en-GB"/>
        </w:rPr>
        <w:t>.</w:t>
      </w:r>
    </w:p>
    <w:p w14:paraId="01E308AE" w14:textId="77777777" w:rsidR="000E4459" w:rsidRPr="000E4459" w:rsidRDefault="000E4459" w:rsidP="000E4459">
      <w:pPr>
        <w:pStyle w:val="Heading2"/>
      </w:pPr>
      <w:r w:rsidRPr="000E4459">
        <w:rPr>
          <w:lang w:val="en-GB"/>
        </w:rPr>
        <w:t>Limitations</w:t>
      </w:r>
    </w:p>
    <w:p w14:paraId="7DD0B221" w14:textId="77777777" w:rsidR="000E4459" w:rsidRPr="000E4459" w:rsidRDefault="000E4459" w:rsidP="000E4459">
      <w:pPr>
        <w:rPr>
          <w:lang w:val="en-GB"/>
        </w:rPr>
      </w:pPr>
      <w:r w:rsidRPr="000E4459">
        <w:rPr>
          <w:lang w:val="en-GB"/>
        </w:rPr>
        <w:t xml:space="preserve">COVID-19 is a rapidly evolving situation and processes on CSD may have to adapt depending on what stage of the pandemic we are in as well as staffing levels. </w:t>
      </w:r>
    </w:p>
    <w:p w14:paraId="4A4EA1AA" w14:textId="10815A0B" w:rsidR="000E4459" w:rsidRDefault="000E4459">
      <w:pPr>
        <w:spacing w:after="0"/>
        <w:outlineLvl w:val="9"/>
        <w:rPr>
          <w:rFonts w:cs="Times New Roman"/>
          <w:b/>
          <w:sz w:val="28"/>
          <w:szCs w:val="36"/>
          <w:lang w:val="en-GB"/>
        </w:rPr>
      </w:pPr>
      <w:r>
        <w:rPr>
          <w:sz w:val="28"/>
          <w:szCs w:val="36"/>
          <w:lang w:val="en-GB"/>
        </w:rPr>
        <w:br w:type="page"/>
      </w:r>
    </w:p>
    <w:p w14:paraId="459CC31C" w14:textId="77777777" w:rsidR="000E4459" w:rsidRPr="000E4459" w:rsidRDefault="000E4459" w:rsidP="000E4459">
      <w:pPr>
        <w:pStyle w:val="Heading2"/>
        <w:rPr>
          <w:lang w:val="en-GB"/>
        </w:rPr>
      </w:pPr>
      <w:r w:rsidRPr="000E4459">
        <w:rPr>
          <w:lang w:val="en-GB"/>
        </w:rPr>
        <w:lastRenderedPageBreak/>
        <w:t>Generic Communication Tools</w:t>
      </w:r>
    </w:p>
    <w:p w14:paraId="5999D5AF" w14:textId="2ED72CBD" w:rsidR="000E4459" w:rsidRPr="000E4459" w:rsidRDefault="000E4459" w:rsidP="000E4459">
      <w:pPr>
        <w:rPr>
          <w:lang w:val="en-GB"/>
        </w:rPr>
      </w:pPr>
      <w:r w:rsidRPr="000E4459">
        <w:rPr>
          <w:lang w:val="en-GB"/>
        </w:rPr>
        <w:t xml:space="preserve">When approaching a patient or relative to break bad news or discuss a sensitive topic, there are some simple tools which can help. ‘SPIKES’ was developed and validated as a tool for disclosing unfavourable information to cancer patients about their illness </w:t>
      </w:r>
      <w:proofErr w:type="gramStart"/>
      <w:r w:rsidRPr="000E4459">
        <w:rPr>
          <w:lang w:val="en-GB"/>
        </w:rPr>
        <w:t>initially, but</w:t>
      </w:r>
      <w:proofErr w:type="gramEnd"/>
      <w:r w:rsidRPr="000E4459">
        <w:rPr>
          <w:lang w:val="en-GB"/>
        </w:rPr>
        <w:t xml:space="preserve"> has been used since then more broadly for breaking bad news. There have been a number of alternative mnemonics discussed in the </w:t>
      </w:r>
      <w:proofErr w:type="gramStart"/>
      <w:r w:rsidRPr="000E4459">
        <w:rPr>
          <w:lang w:val="en-GB"/>
        </w:rPr>
        <w:t>literature</w:t>
      </w:r>
      <w:proofErr w:type="gramEnd"/>
      <w:r w:rsidRPr="000E4459">
        <w:rPr>
          <w:lang w:val="en-GB"/>
        </w:rPr>
        <w:t xml:space="preserve"> but they are mostly quite similar to SPIKES which is clear and easy to understand.</w:t>
      </w:r>
    </w:p>
    <w:p w14:paraId="1BD0BC31" w14:textId="49969A56" w:rsidR="000E4459" w:rsidRPr="000E4459" w:rsidRDefault="000E4459" w:rsidP="000E4459">
      <w:pPr>
        <w:spacing w:after="0"/>
        <w:ind w:left="718" w:hanging="435"/>
        <w:rPr>
          <w:lang w:val="en-GB"/>
        </w:rPr>
      </w:pPr>
      <w:proofErr w:type="gramStart"/>
      <w:r w:rsidRPr="000E4459">
        <w:rPr>
          <w:b/>
          <w:lang w:val="en-GB"/>
        </w:rPr>
        <w:t>S</w:t>
      </w:r>
      <w:r w:rsidRPr="000E4459">
        <w:rPr>
          <w:bCs/>
          <w:lang w:val="en-GB"/>
        </w:rPr>
        <w:t xml:space="preserve"> </w:t>
      </w:r>
      <w:r w:rsidRPr="000E4459">
        <w:rPr>
          <w:lang w:val="en-GB"/>
        </w:rPr>
        <w:t xml:space="preserve"> </w:t>
      </w:r>
      <w:r>
        <w:rPr>
          <w:lang w:val="en-GB"/>
        </w:rPr>
        <w:tab/>
      </w:r>
      <w:proofErr w:type="gramEnd"/>
      <w:r w:rsidRPr="000E4459">
        <w:rPr>
          <w:lang w:val="en-GB"/>
        </w:rPr>
        <w:t>Setting and situation: choose the most private and comfortable setting available, sit down if possible.</w:t>
      </w:r>
    </w:p>
    <w:p w14:paraId="31D06391" w14:textId="31ABA2B8" w:rsidR="000E4459" w:rsidRPr="000E4459" w:rsidRDefault="000E4459" w:rsidP="000E4459">
      <w:pPr>
        <w:spacing w:after="0"/>
        <w:ind w:left="283"/>
        <w:rPr>
          <w:lang w:val="en-GB"/>
        </w:rPr>
      </w:pPr>
      <w:proofErr w:type="gramStart"/>
      <w:r w:rsidRPr="000E4459">
        <w:rPr>
          <w:b/>
          <w:lang w:val="en-GB"/>
        </w:rPr>
        <w:t>P</w:t>
      </w:r>
      <w:r w:rsidRPr="000E4459">
        <w:rPr>
          <w:lang w:val="en-GB"/>
        </w:rPr>
        <w:t xml:space="preserve">  </w:t>
      </w:r>
      <w:r>
        <w:rPr>
          <w:lang w:val="en-GB"/>
        </w:rPr>
        <w:tab/>
      </w:r>
      <w:proofErr w:type="gramEnd"/>
      <w:r w:rsidRPr="000E4459">
        <w:rPr>
          <w:lang w:val="en-GB"/>
        </w:rPr>
        <w:t>Perceptions: uncover what the patient and/or family think is happening.</w:t>
      </w:r>
    </w:p>
    <w:p w14:paraId="22887B42" w14:textId="208E3FA4" w:rsidR="000E4459" w:rsidRPr="000E4459" w:rsidRDefault="000E4459" w:rsidP="000E4459">
      <w:pPr>
        <w:spacing w:after="0"/>
        <w:ind w:left="283"/>
        <w:rPr>
          <w:lang w:val="en-GB"/>
        </w:rPr>
      </w:pPr>
      <w:proofErr w:type="gramStart"/>
      <w:r w:rsidRPr="000E4459">
        <w:rPr>
          <w:b/>
          <w:lang w:val="en-GB"/>
        </w:rPr>
        <w:t>I</w:t>
      </w:r>
      <w:r w:rsidRPr="000E4459">
        <w:rPr>
          <w:bCs/>
          <w:lang w:val="en-GB"/>
        </w:rPr>
        <w:t xml:space="preserve"> </w:t>
      </w:r>
      <w:r w:rsidRPr="000E4459">
        <w:rPr>
          <w:lang w:val="en-GB"/>
        </w:rPr>
        <w:t xml:space="preserve"> </w:t>
      </w:r>
      <w:r>
        <w:rPr>
          <w:lang w:val="en-GB"/>
        </w:rPr>
        <w:tab/>
      </w:r>
      <w:proofErr w:type="gramEnd"/>
      <w:r w:rsidRPr="000E4459">
        <w:rPr>
          <w:lang w:val="en-GB"/>
        </w:rPr>
        <w:t>Invitation: ask the patient and/or family what they would like to know.</w:t>
      </w:r>
    </w:p>
    <w:p w14:paraId="68ED54B0" w14:textId="0C2C4568" w:rsidR="000E4459" w:rsidRPr="000E4459" w:rsidRDefault="000E4459" w:rsidP="000E4459">
      <w:pPr>
        <w:spacing w:after="0"/>
        <w:ind w:left="718" w:hanging="435"/>
        <w:rPr>
          <w:lang w:val="en-GB"/>
        </w:rPr>
      </w:pPr>
      <w:proofErr w:type="gramStart"/>
      <w:r w:rsidRPr="000E4459">
        <w:rPr>
          <w:b/>
          <w:lang w:val="en-GB"/>
        </w:rPr>
        <w:t>K</w:t>
      </w:r>
      <w:r w:rsidRPr="000E4459">
        <w:rPr>
          <w:lang w:val="en-GB"/>
        </w:rPr>
        <w:t xml:space="preserve">  </w:t>
      </w:r>
      <w:r>
        <w:rPr>
          <w:lang w:val="en-GB"/>
        </w:rPr>
        <w:tab/>
      </w:r>
      <w:proofErr w:type="gramEnd"/>
      <w:r w:rsidRPr="000E4459">
        <w:rPr>
          <w:lang w:val="en-GB"/>
        </w:rPr>
        <w:t>Knowledge: explain the disease and care options in simple language, address any concerns.</w:t>
      </w:r>
    </w:p>
    <w:p w14:paraId="73D6C93D" w14:textId="196F5D8E" w:rsidR="000E4459" w:rsidRPr="000E4459" w:rsidRDefault="000E4459" w:rsidP="000E4459">
      <w:pPr>
        <w:spacing w:after="0"/>
        <w:ind w:left="283"/>
        <w:rPr>
          <w:lang w:val="en-GB"/>
        </w:rPr>
      </w:pPr>
      <w:proofErr w:type="gramStart"/>
      <w:r w:rsidRPr="000E4459">
        <w:rPr>
          <w:b/>
          <w:lang w:val="en-GB"/>
        </w:rPr>
        <w:t>E</w:t>
      </w:r>
      <w:r w:rsidRPr="000E4459">
        <w:rPr>
          <w:lang w:val="en-GB"/>
        </w:rPr>
        <w:t xml:space="preserve">  </w:t>
      </w:r>
      <w:r>
        <w:rPr>
          <w:lang w:val="en-GB"/>
        </w:rPr>
        <w:tab/>
      </w:r>
      <w:proofErr w:type="gramEnd"/>
      <w:r w:rsidRPr="000E4459">
        <w:rPr>
          <w:lang w:val="en-GB"/>
        </w:rPr>
        <w:t>Empathy: respect feelings and respond with empathy.</w:t>
      </w:r>
    </w:p>
    <w:p w14:paraId="11F3192E" w14:textId="6064E1F5" w:rsidR="000E4459" w:rsidRPr="000E4459" w:rsidRDefault="000E4459" w:rsidP="000E4459">
      <w:pPr>
        <w:spacing w:after="0"/>
        <w:ind w:left="283"/>
        <w:rPr>
          <w:lang w:val="en-GB"/>
        </w:rPr>
      </w:pPr>
      <w:proofErr w:type="gramStart"/>
      <w:r w:rsidRPr="000E4459">
        <w:rPr>
          <w:b/>
          <w:lang w:val="en-GB"/>
        </w:rPr>
        <w:t>S</w:t>
      </w:r>
      <w:r w:rsidRPr="000E4459">
        <w:rPr>
          <w:lang w:val="en-GB"/>
        </w:rPr>
        <w:t xml:space="preserve">  </w:t>
      </w:r>
      <w:r>
        <w:rPr>
          <w:lang w:val="en-GB"/>
        </w:rPr>
        <w:tab/>
      </w:r>
      <w:proofErr w:type="gramEnd"/>
      <w:r w:rsidRPr="000E4459">
        <w:rPr>
          <w:lang w:val="en-GB"/>
        </w:rPr>
        <w:t xml:space="preserve">Summary and strategy: summarise and decide plan for what is next.  </w:t>
      </w:r>
    </w:p>
    <w:p w14:paraId="15463762" w14:textId="77777777" w:rsidR="000E4459" w:rsidRPr="000E4459" w:rsidRDefault="000E4459" w:rsidP="000E4459">
      <w:pPr>
        <w:pStyle w:val="Heading3"/>
        <w:rPr>
          <w:lang w:val="en-GB"/>
        </w:rPr>
      </w:pPr>
      <w:r w:rsidRPr="000E4459">
        <w:rPr>
          <w:lang w:val="en-GB"/>
        </w:rPr>
        <w:t>Examples of phrasing</w:t>
      </w:r>
    </w:p>
    <w:p w14:paraId="1B341720" w14:textId="77777777" w:rsidR="000E4459" w:rsidRPr="000E4459" w:rsidRDefault="000E4459" w:rsidP="000E4459">
      <w:pPr>
        <w:rPr>
          <w:lang w:val="en-GB"/>
        </w:rPr>
      </w:pPr>
      <w:r w:rsidRPr="000E4459">
        <w:rPr>
          <w:lang w:val="en-GB"/>
        </w:rPr>
        <w:t xml:space="preserve">When communicating with relatives and patients you should use </w:t>
      </w:r>
      <w:r w:rsidRPr="000E4459">
        <w:rPr>
          <w:bCs/>
          <w:lang w:val="en-GB"/>
        </w:rPr>
        <w:t>simple language</w:t>
      </w:r>
      <w:r w:rsidRPr="000E4459">
        <w:rPr>
          <w:lang w:val="en-GB"/>
        </w:rPr>
        <w:t xml:space="preserve"> with </w:t>
      </w:r>
      <w:r w:rsidRPr="000E4459">
        <w:rPr>
          <w:bCs/>
          <w:lang w:val="en-GB"/>
        </w:rPr>
        <w:t>no medical jargon</w:t>
      </w:r>
      <w:r w:rsidRPr="000E4459">
        <w:rPr>
          <w:lang w:val="en-GB"/>
        </w:rPr>
        <w:t xml:space="preserve">. </w:t>
      </w:r>
      <w:r w:rsidRPr="000E4459">
        <w:rPr>
          <w:bCs/>
          <w:lang w:val="en-GB"/>
        </w:rPr>
        <w:t>Speak slowly</w:t>
      </w:r>
      <w:r w:rsidRPr="000E4459">
        <w:rPr>
          <w:lang w:val="en-GB"/>
        </w:rPr>
        <w:t xml:space="preserve"> and </w:t>
      </w:r>
      <w:r w:rsidRPr="000E4459">
        <w:rPr>
          <w:bCs/>
          <w:lang w:val="en-GB"/>
        </w:rPr>
        <w:t>use pauses</w:t>
      </w:r>
      <w:r w:rsidRPr="000E4459">
        <w:rPr>
          <w:lang w:val="en-GB"/>
        </w:rPr>
        <w:t xml:space="preserve"> to give people a chance to process what they are hearing. Ensure you </w:t>
      </w:r>
      <w:r w:rsidRPr="000E4459">
        <w:rPr>
          <w:bCs/>
          <w:lang w:val="en-GB"/>
        </w:rPr>
        <w:t>listen</w:t>
      </w:r>
      <w:r w:rsidRPr="000E4459">
        <w:rPr>
          <w:lang w:val="en-GB"/>
        </w:rPr>
        <w:t xml:space="preserve"> to what the relatives or patients are saying, acknowledge that you have heard them and show </w:t>
      </w:r>
      <w:r w:rsidRPr="000E4459">
        <w:rPr>
          <w:bCs/>
          <w:lang w:val="en-GB"/>
        </w:rPr>
        <w:t>empathy</w:t>
      </w:r>
      <w:r w:rsidRPr="000E4459">
        <w:rPr>
          <w:lang w:val="en-GB"/>
        </w:rPr>
        <w:t xml:space="preserve"> when appropriate. Always check that people have understood what you have said by asking them to </w:t>
      </w:r>
      <w:r w:rsidRPr="000E4459">
        <w:rPr>
          <w:bCs/>
          <w:lang w:val="en-GB"/>
        </w:rPr>
        <w:t>summarise</w:t>
      </w:r>
      <w:r w:rsidRPr="000E4459">
        <w:rPr>
          <w:lang w:val="en-GB"/>
        </w:rPr>
        <w:t xml:space="preserve"> back to you what they have understood from your conversation.</w:t>
      </w:r>
    </w:p>
    <w:p w14:paraId="0662C3E0" w14:textId="3153B951" w:rsidR="000E4459" w:rsidRDefault="000E4459" w:rsidP="002A22E6">
      <w:pPr>
        <w:rPr>
          <w:lang w:val="en-GB"/>
        </w:rPr>
      </w:pPr>
      <w:r w:rsidRPr="000E4459">
        <w:rPr>
          <w:lang w:val="en-GB"/>
        </w:rPr>
        <w:t>Below are some examples of how you might phrase some conversations. It is important to find phrasing that feels natural to you and to focus on positives where possible. Instead of saying things such as ‘there’s nothing more that we can do’, try saying ‘we are doing everything we can to make your relative feel more comfortable’. It can also be useful to deflect some negativity on COVID-19 itself so instead of saying ‘it is MRC’s policy that we don’t allow visitors on the ward’ you could say ‘I’m so sorry you can’t visit your relative but this disease is so infectious and dangerous that you need to stay safe at home.’</w:t>
      </w:r>
    </w:p>
    <w:p w14:paraId="73F92CB8" w14:textId="720172E8" w:rsidR="002A22E6" w:rsidDel="002A22E6" w:rsidRDefault="002A22E6" w:rsidP="002A22E6">
      <w:pPr>
        <w:rPr>
          <w:del w:id="0" w:author="Akemokwe Fatai" w:date="2020-12-14T14:26:00Z"/>
          <w:lang w:val="en-GB"/>
        </w:rPr>
      </w:pPr>
      <w:r>
        <w:rPr>
          <w:noProof/>
          <w:lang w:val="en-GB"/>
        </w:rPr>
        <w:drawing>
          <wp:inline distT="0" distB="0" distL="0" distR="0" wp14:anchorId="3CA216F5" wp14:editId="24CCE4D7">
            <wp:extent cx="5486400" cy="271589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715895"/>
                    </a:xfrm>
                    <a:prstGeom prst="rect">
                      <a:avLst/>
                    </a:prstGeom>
                  </pic:spPr>
                </pic:pic>
              </a:graphicData>
            </a:graphic>
          </wp:inline>
        </w:drawing>
      </w:r>
    </w:p>
    <w:p w14:paraId="07C93FA8" w14:textId="7196F6C0" w:rsidR="00D50A19" w:rsidRPr="000E4459" w:rsidDel="002A22E6" w:rsidRDefault="00D50A19" w:rsidP="002A22E6">
      <w:pPr>
        <w:rPr>
          <w:del w:id="1" w:author="Akemokwe Fatai" w:date="2020-12-14T14:26:00Z"/>
          <w:lang w:val="en-GB"/>
        </w:rPr>
        <w:pPrChange w:id="2" w:author="Akemokwe Fatai" w:date="2020-12-14T14:26:00Z">
          <w:pPr/>
        </w:pPrChange>
      </w:pPr>
      <w:del w:id="3" w:author="Akemokwe Fatai" w:date="2020-12-14T14:26:00Z">
        <w:r w:rsidRPr="00F404E9" w:rsidDel="002A22E6">
          <w:rPr>
            <w:rFonts w:ascii="Calibri" w:hAnsi="Calibri" w:cs="Calibri"/>
            <w:noProof/>
            <w:szCs w:val="22"/>
            <w:lang w:val="en-GB"/>
          </w:rPr>
          <mc:AlternateContent>
            <mc:Choice Requires="wps">
              <w:drawing>
                <wp:anchor distT="0" distB="0" distL="114300" distR="114300" simplePos="0" relativeHeight="251647488" behindDoc="0" locked="0" layoutInCell="1" allowOverlap="1" wp14:anchorId="5EAC36D4" wp14:editId="6E6C7730">
                  <wp:simplePos x="0" y="0"/>
                  <wp:positionH relativeFrom="column">
                    <wp:posOffset>-133350</wp:posOffset>
                  </wp:positionH>
                  <wp:positionV relativeFrom="paragraph">
                    <wp:posOffset>14605</wp:posOffset>
                  </wp:positionV>
                  <wp:extent cx="2133600" cy="762000"/>
                  <wp:effectExtent l="57150" t="19050" r="76200" b="190500"/>
                  <wp:wrapNone/>
                  <wp:docPr id="21" name="Speech Bubble: Rectangle 21"/>
                  <wp:cNvGraphicFramePr/>
                  <a:graphic xmlns:a="http://schemas.openxmlformats.org/drawingml/2006/main">
                    <a:graphicData uri="http://schemas.microsoft.com/office/word/2010/wordprocessingShape">
                      <wps:wsp>
                        <wps:cNvSpPr/>
                        <wps:spPr>
                          <a:xfrm>
                            <a:off x="0" y="0"/>
                            <a:ext cx="2133600" cy="762000"/>
                          </a:xfrm>
                          <a:prstGeom prst="wedgeRectCallout">
                            <a:avLst/>
                          </a:prstGeom>
                          <a:noFill/>
                        </wps:spPr>
                        <wps:style>
                          <a:lnRef idx="1">
                            <a:schemeClr val="accent1"/>
                          </a:lnRef>
                          <a:fillRef idx="3">
                            <a:schemeClr val="accent1"/>
                          </a:fillRef>
                          <a:effectRef idx="2">
                            <a:schemeClr val="accent1"/>
                          </a:effectRef>
                          <a:fontRef idx="minor">
                            <a:schemeClr val="lt1"/>
                          </a:fontRef>
                        </wps:style>
                        <wps:txbx>
                          <w:txbxContent>
                            <w:p w14:paraId="4BB320DA" w14:textId="77777777" w:rsidR="00D50A19" w:rsidRPr="00D50A19" w:rsidRDefault="00D50A19" w:rsidP="00D50A19">
                              <w:pPr>
                                <w:jc w:val="center"/>
                                <w:rPr>
                                  <w:color w:val="000000" w:themeColor="text1"/>
                                </w:rPr>
                              </w:pPr>
                              <w:r w:rsidRPr="00D50A19">
                                <w:rPr>
                                  <w:color w:val="000000" w:themeColor="text1"/>
                                </w:rPr>
                                <w:t>Despite all our best treatments, your Dad is continuing to get more tired. He is in God’s hands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EAC36D4" id="Speech Bubble: Rectangle 21" o:spid="_x0000_s1027" type="#_x0000_t61" style="position:absolute;margin-left:-10.5pt;margin-top:1.15pt;width:168pt;height:60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" adj="6300,24300" filled="f" strokecolor="#4579b8 [3044]">
                  <v:shadow on="t" color="black" opacity="22937f" origin=",.5" offset="0,.63889mm"/>
                  <v:textbox>
                    <w:txbxContent>
                      <w:p w14:paraId="4BB320DA" w14:textId="77777777" w:rsidR="00D50A19" w:rsidRPr="00D50A19" w:rsidRDefault="00D50A19" w:rsidP="00D50A19">
                        <w:pPr>
                          <w:jc w:val="center"/>
                          <w:rPr>
                            <w:color w:val="000000" w:themeColor="text1"/>
                          </w:rPr>
                        </w:pPr>
                        <w:r w:rsidRPr="00D50A19">
                          <w:rPr>
                            <w:color w:val="000000" w:themeColor="text1"/>
                          </w:rPr>
                          <w:t>Despite all our best treatments, your Dad is continuing to get more tired. He is in God’s hands now.</w:t>
                        </w:r>
                      </w:p>
                    </w:txbxContent>
                  </v:textbox>
                </v:shape>
              </w:pict>
            </mc:Fallback>
          </mc:AlternateContent>
        </w:r>
      </w:del>
    </w:p>
    <w:p w14:paraId="5D742C4D" w14:textId="0E0DEFD3" w:rsidR="00584E1E" w:rsidRPr="000E4459" w:rsidRDefault="00D50A19" w:rsidP="002A22E6">
      <w:pPr>
        <w:rPr>
          <w:b/>
          <w:sz w:val="24"/>
          <w:szCs w:val="22"/>
          <w:lang w:val="en-GB"/>
        </w:rPr>
        <w:pPrChange w:id="4" w:author="Akemokwe Fatai" w:date="2020-12-14T14:26:00Z">
          <w:pPr>
            <w:spacing w:after="0"/>
            <w:outlineLvl w:val="9"/>
          </w:pPr>
        </w:pPrChange>
      </w:pPr>
      <w:del w:id="5" w:author="Akemokwe Fatai" w:date="2020-12-14T14:26:00Z">
        <w:r w:rsidRPr="00F404E9" w:rsidDel="002A22E6">
          <w:rPr>
            <w:rFonts w:ascii="Calibri" w:hAnsi="Calibri" w:cs="Calibri"/>
            <w:b/>
            <w:bCs/>
            <w:noProof/>
            <w:sz w:val="24"/>
            <w:lang w:val="en-GB"/>
          </w:rPr>
          <mc:AlternateContent>
            <mc:Choice Requires="wps">
              <w:drawing>
                <wp:anchor distT="0" distB="0" distL="114300" distR="114300" simplePos="0" relativeHeight="251670016" behindDoc="0" locked="0" layoutInCell="1" allowOverlap="1" wp14:anchorId="35478B10" wp14:editId="52255184">
                  <wp:simplePos x="0" y="0"/>
                  <wp:positionH relativeFrom="column">
                    <wp:posOffset>2552700</wp:posOffset>
                  </wp:positionH>
                  <wp:positionV relativeFrom="paragraph">
                    <wp:posOffset>1273175</wp:posOffset>
                  </wp:positionV>
                  <wp:extent cx="2941320" cy="929640"/>
                  <wp:effectExtent l="57150" t="19050" r="68580" b="270510"/>
                  <wp:wrapNone/>
                  <wp:docPr id="3" name="Speech Bubble: Rectangle 3"/>
                  <wp:cNvGraphicFramePr/>
                  <a:graphic xmlns:a="http://schemas.openxmlformats.org/drawingml/2006/main">
                    <a:graphicData uri="http://schemas.microsoft.com/office/word/2010/wordprocessingShape">
                      <wps:wsp>
                        <wps:cNvSpPr/>
                        <wps:spPr>
                          <a:xfrm>
                            <a:off x="0" y="0"/>
                            <a:ext cx="2941320" cy="929640"/>
                          </a:xfrm>
                          <a:prstGeom prst="wedgeRectCallout">
                            <a:avLst>
                              <a:gd name="adj1" fmla="val 25475"/>
                              <a:gd name="adj2" fmla="val 68772"/>
                            </a:avLst>
                          </a:prstGeom>
                          <a:noFill/>
                        </wps:spPr>
                        <wps:style>
                          <a:lnRef idx="1">
                            <a:schemeClr val="accent1"/>
                          </a:lnRef>
                          <a:fillRef idx="3">
                            <a:schemeClr val="accent1"/>
                          </a:fillRef>
                          <a:effectRef idx="2">
                            <a:schemeClr val="accent1"/>
                          </a:effectRef>
                          <a:fontRef idx="minor">
                            <a:schemeClr val="lt1"/>
                          </a:fontRef>
                        </wps:style>
                        <wps:txbx>
                          <w:txbxContent>
                            <w:p w14:paraId="1ADB7BE1" w14:textId="77777777" w:rsidR="00D50A19" w:rsidRPr="00D50A19" w:rsidRDefault="00D50A19" w:rsidP="00D50A19">
                              <w:pPr>
                                <w:jc w:val="center"/>
                                <w:rPr>
                                  <w:color w:val="000000" w:themeColor="text1"/>
                                </w:rPr>
                              </w:pPr>
                              <w:r w:rsidRPr="00D50A19">
                                <w:rPr>
                                  <w:color w:val="000000" w:themeColor="text1"/>
                                </w:rPr>
                                <w:t xml:space="preserve">I know it’s hard not to have visitors but the risk of spreading this disease is too high. They would be in danger if they came in. I wish things were different. You can use your </w:t>
                              </w:r>
                              <w:proofErr w:type="gramStart"/>
                              <w:r w:rsidRPr="00D50A19">
                                <w:rPr>
                                  <w:color w:val="000000" w:themeColor="text1"/>
                                </w:rPr>
                                <w:t>phone</w:t>
                              </w:r>
                              <w:proofErr w:type="gramEnd"/>
                              <w:r w:rsidRPr="00D50A19">
                                <w:rPr>
                                  <w:color w:val="000000" w:themeColor="text1"/>
                                </w:rPr>
                                <w:t xml:space="preserve"> but I know that’s not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5478B10" id="Speech Bubble: Rectangle 3" o:spid="_x0000_s1028" type="#_x0000_t61" style="position:absolute;margin-left:201pt;margin-top:100.25pt;width:231.6pt;height:73.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" adj="16303,25655" filled="f" strokecolor="#4579b8 [3044]">
                  <v:shadow on="t" color="black" opacity="22937f" origin=",.5" offset="0,.63889mm"/>
                  <v:textbox>
                    <w:txbxContent>
                      <w:p w14:paraId="1ADB7BE1" w14:textId="77777777" w:rsidR="00D50A19" w:rsidRPr="00D50A19" w:rsidRDefault="00D50A19" w:rsidP="00D50A19">
                        <w:pPr>
                          <w:jc w:val="center"/>
                          <w:rPr>
                            <w:color w:val="000000" w:themeColor="text1"/>
                          </w:rPr>
                        </w:pPr>
                        <w:r w:rsidRPr="00D50A19">
                          <w:rPr>
                            <w:color w:val="000000" w:themeColor="text1"/>
                          </w:rPr>
                          <w:t xml:space="preserve">I know it’s hard not to have visitors but the risk of spreading this disease is too high. They would be in danger if they came in. I wish things were different. You can use your </w:t>
                        </w:r>
                        <w:proofErr w:type="gramStart"/>
                        <w:r w:rsidRPr="00D50A19">
                          <w:rPr>
                            <w:color w:val="000000" w:themeColor="text1"/>
                          </w:rPr>
                          <w:t>phone</w:t>
                        </w:r>
                        <w:proofErr w:type="gramEnd"/>
                        <w:r w:rsidRPr="00D50A19">
                          <w:rPr>
                            <w:color w:val="000000" w:themeColor="text1"/>
                          </w:rPr>
                          <w:t xml:space="preserve"> but I know that’s not the same.</w:t>
                        </w:r>
                      </w:p>
                    </w:txbxContent>
                  </v:textbox>
                </v:shape>
              </w:pict>
            </mc:Fallback>
          </mc:AlternateContent>
        </w:r>
        <w:r w:rsidRPr="00F404E9" w:rsidDel="002A22E6">
          <w:rPr>
            <w:rFonts w:ascii="Calibri" w:hAnsi="Calibri" w:cs="Calibri"/>
            <w:b/>
            <w:bCs/>
            <w:noProof/>
            <w:sz w:val="24"/>
            <w:lang w:val="en-GB"/>
          </w:rPr>
          <mc:AlternateContent>
            <mc:Choice Requires="wps">
              <w:drawing>
                <wp:anchor distT="0" distB="0" distL="114300" distR="114300" simplePos="0" relativeHeight="251653632" behindDoc="0" locked="0" layoutInCell="1" allowOverlap="1" wp14:anchorId="4585CC6F" wp14:editId="7CB51023">
                  <wp:simplePos x="0" y="0"/>
                  <wp:positionH relativeFrom="column">
                    <wp:posOffset>-133350</wp:posOffset>
                  </wp:positionH>
                  <wp:positionV relativeFrom="paragraph">
                    <wp:posOffset>835025</wp:posOffset>
                  </wp:positionV>
                  <wp:extent cx="2562225" cy="1162050"/>
                  <wp:effectExtent l="57150" t="19050" r="85725" b="228600"/>
                  <wp:wrapNone/>
                  <wp:docPr id="2" name="Speech Bubble: Rectangle 2"/>
                  <wp:cNvGraphicFramePr/>
                  <a:graphic xmlns:a="http://schemas.openxmlformats.org/drawingml/2006/main">
                    <a:graphicData uri="http://schemas.microsoft.com/office/word/2010/wordprocessingShape">
                      <wps:wsp>
                        <wps:cNvSpPr/>
                        <wps:spPr>
                          <a:xfrm>
                            <a:off x="0" y="0"/>
                            <a:ext cx="2562225" cy="1162050"/>
                          </a:xfrm>
                          <a:prstGeom prst="wedgeRectCallout">
                            <a:avLst/>
                          </a:prstGeom>
                          <a:noFill/>
                        </wps:spPr>
                        <wps:style>
                          <a:lnRef idx="1">
                            <a:schemeClr val="accent1"/>
                          </a:lnRef>
                          <a:fillRef idx="3">
                            <a:schemeClr val="accent1"/>
                          </a:fillRef>
                          <a:effectRef idx="2">
                            <a:schemeClr val="accent1"/>
                          </a:effectRef>
                          <a:fontRef idx="minor">
                            <a:schemeClr val="lt1"/>
                          </a:fontRef>
                        </wps:style>
                        <wps:txbx>
                          <w:txbxContent>
                            <w:p w14:paraId="39D86225" w14:textId="77777777" w:rsidR="00D50A19" w:rsidRPr="00D50A19" w:rsidRDefault="00D50A19" w:rsidP="00D50A19">
                              <w:pPr>
                                <w:jc w:val="center"/>
                                <w:rPr>
                                  <w:color w:val="000000" w:themeColor="text1"/>
                                </w:rPr>
                              </w:pPr>
                              <w:r w:rsidRPr="00D50A19">
                                <w:rPr>
                                  <w:color w:val="000000" w:themeColor="text1"/>
                                </w:rPr>
                                <w:t xml:space="preserve">I know that this is a </w:t>
                              </w:r>
                              <w:proofErr w:type="gramStart"/>
                              <w:r w:rsidRPr="00D50A19">
                                <w:rPr>
                                  <w:color w:val="000000" w:themeColor="text1"/>
                                </w:rPr>
                                <w:t>really scary</w:t>
                              </w:r>
                              <w:proofErr w:type="gramEnd"/>
                              <w:r w:rsidRPr="00D50A19">
                                <w:rPr>
                                  <w:color w:val="000000" w:themeColor="text1"/>
                                </w:rPr>
                                <w:t xml:space="preserve"> situation and I can see how worried you are about your Mum. I can see that she is very tired and </w:t>
                              </w:r>
                              <w:proofErr w:type="gramStart"/>
                              <w:r w:rsidRPr="00D50A19">
                                <w:rPr>
                                  <w:color w:val="000000" w:themeColor="text1"/>
                                </w:rPr>
                                <w:t>unwell</w:t>
                              </w:r>
                              <w:proofErr w:type="gramEnd"/>
                              <w:r w:rsidRPr="00D50A19">
                                <w:rPr>
                                  <w:color w:val="000000" w:themeColor="text1"/>
                                </w:rPr>
                                <w:t xml:space="preserve"> and we will do everything we can to make her feel more comfortable.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585CC6F" id="Speech Bubble: Rectangle 2" o:spid="_x0000_s1029" type="#_x0000_t61" style="position:absolute;margin-left:-10.5pt;margin-top:65.75pt;width:201.75pt;height:9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" adj="6300,24300" filled="f" strokecolor="#4579b8 [3044]">
                  <v:shadow on="t" color="black" opacity="22937f" origin=",.5" offset="0,.63889mm"/>
                  <v:textbox>
                    <w:txbxContent>
                      <w:p w14:paraId="39D86225" w14:textId="77777777" w:rsidR="00D50A19" w:rsidRPr="00D50A19" w:rsidRDefault="00D50A19" w:rsidP="00D50A19">
                        <w:pPr>
                          <w:jc w:val="center"/>
                          <w:rPr>
                            <w:color w:val="000000" w:themeColor="text1"/>
                          </w:rPr>
                        </w:pPr>
                        <w:r w:rsidRPr="00D50A19">
                          <w:rPr>
                            <w:color w:val="000000" w:themeColor="text1"/>
                          </w:rPr>
                          <w:t xml:space="preserve">I know that this is a </w:t>
                        </w:r>
                        <w:proofErr w:type="gramStart"/>
                        <w:r w:rsidRPr="00D50A19">
                          <w:rPr>
                            <w:color w:val="000000" w:themeColor="text1"/>
                          </w:rPr>
                          <w:t>really scary</w:t>
                        </w:r>
                        <w:proofErr w:type="gramEnd"/>
                        <w:r w:rsidRPr="00D50A19">
                          <w:rPr>
                            <w:color w:val="000000" w:themeColor="text1"/>
                          </w:rPr>
                          <w:t xml:space="preserve"> situation and I can see how worried you are about your Mum. I can see that she is very tired and </w:t>
                        </w:r>
                        <w:proofErr w:type="gramStart"/>
                        <w:r w:rsidRPr="00D50A19">
                          <w:rPr>
                            <w:color w:val="000000" w:themeColor="text1"/>
                          </w:rPr>
                          <w:t>unwell</w:t>
                        </w:r>
                        <w:proofErr w:type="gramEnd"/>
                        <w:r w:rsidRPr="00D50A19">
                          <w:rPr>
                            <w:color w:val="000000" w:themeColor="text1"/>
                          </w:rPr>
                          <w:t xml:space="preserve"> and we will do everything we can to make her feel more comfortable.</w:t>
                        </w:r>
                      </w:p>
                    </w:txbxContent>
                  </v:textbox>
                </v:shape>
              </w:pict>
            </mc:Fallback>
          </mc:AlternateContent>
        </w:r>
        <w:r w:rsidR="00584E1E" w:rsidRPr="000E4459" w:rsidDel="002A22E6">
          <w:rPr>
            <w:szCs w:val="22"/>
            <w:lang w:val="en-GB"/>
          </w:rPr>
          <w:br w:type="page"/>
        </w:r>
      </w:del>
    </w:p>
    <w:p w14:paraId="24376EAA" w14:textId="77777777" w:rsidR="000E4459" w:rsidRPr="00F404E9" w:rsidRDefault="000E4459" w:rsidP="000E4459">
      <w:pPr>
        <w:pStyle w:val="Heading2"/>
        <w:rPr>
          <w:lang w:val="en-GB"/>
        </w:rPr>
      </w:pPr>
      <w:r w:rsidRPr="00F404E9">
        <w:rPr>
          <w:lang w:val="en-GB"/>
        </w:rPr>
        <w:lastRenderedPageBreak/>
        <w:t>Family Liaison Team</w:t>
      </w:r>
    </w:p>
    <w:p w14:paraId="7119A104" w14:textId="77777777" w:rsidR="000E4459" w:rsidRDefault="000E4459" w:rsidP="000E4459">
      <w:pPr>
        <w:rPr>
          <w:lang w:val="en-GB"/>
        </w:rPr>
      </w:pPr>
      <w:r w:rsidRPr="00F404E9">
        <w:rPr>
          <w:lang w:val="en-GB"/>
        </w:rPr>
        <w:t xml:space="preserve">The Family Liaison Team will consist MRC staff who are not working on the front line but are senior in cultural authority. They will be focused on assisting with communicating to families during the COVID-19 response. </w:t>
      </w:r>
    </w:p>
    <w:p w14:paraId="7D9D2361" w14:textId="682BBDB4" w:rsidR="000E4459" w:rsidRPr="00F404E9" w:rsidRDefault="000E4459" w:rsidP="000E4459">
      <w:pPr>
        <w:rPr>
          <w:lang w:val="en-GB"/>
        </w:rPr>
      </w:pPr>
      <w:r w:rsidRPr="00F404E9">
        <w:rPr>
          <w:lang w:val="en-GB"/>
        </w:rPr>
        <w:t>They will have 4 main roles:</w:t>
      </w:r>
    </w:p>
    <w:p w14:paraId="10634637" w14:textId="5A6CD5D9" w:rsidR="000E4459" w:rsidRPr="000E4459" w:rsidRDefault="000E4459" w:rsidP="000E4459">
      <w:pPr>
        <w:pStyle w:val="ListParagraph"/>
        <w:numPr>
          <w:ilvl w:val="0"/>
          <w:numId w:val="36"/>
        </w:numPr>
        <w:rPr>
          <w:lang w:val="en-GB"/>
        </w:rPr>
      </w:pPr>
      <w:r w:rsidRPr="000E4459">
        <w:rPr>
          <w:lang w:val="en-GB"/>
        </w:rPr>
        <w:t>To counsel families as their relative is admitted on the communication procedures of CSD</w:t>
      </w:r>
      <w:r w:rsidR="00521D84">
        <w:rPr>
          <w:lang w:val="en-GB"/>
        </w:rPr>
        <w:t xml:space="preserve"> (See appendix 1)</w:t>
      </w:r>
      <w:r w:rsidRPr="000E4459">
        <w:rPr>
          <w:lang w:val="en-GB"/>
        </w:rPr>
        <w:t>.</w:t>
      </w:r>
    </w:p>
    <w:p w14:paraId="4B8956C4" w14:textId="77777777" w:rsidR="000E4459" w:rsidRPr="000E4459" w:rsidRDefault="000E4459" w:rsidP="000E4459">
      <w:pPr>
        <w:pStyle w:val="ListParagraph"/>
        <w:numPr>
          <w:ilvl w:val="1"/>
          <w:numId w:val="36"/>
        </w:numPr>
        <w:rPr>
          <w:lang w:val="en-GB"/>
        </w:rPr>
      </w:pPr>
      <w:r w:rsidRPr="000E4459">
        <w:rPr>
          <w:lang w:val="en-GB"/>
        </w:rPr>
        <w:t>One family member is to be nominated as the primary point of contact and their name and contact details to be taken and uploaded onto EMRS.</w:t>
      </w:r>
    </w:p>
    <w:p w14:paraId="6ED26C2D" w14:textId="77777777" w:rsidR="000E4459" w:rsidRPr="000E4459" w:rsidRDefault="000E4459" w:rsidP="000E4459">
      <w:pPr>
        <w:pStyle w:val="ListParagraph"/>
        <w:numPr>
          <w:ilvl w:val="1"/>
          <w:numId w:val="36"/>
        </w:numPr>
        <w:rPr>
          <w:lang w:val="en-GB"/>
        </w:rPr>
      </w:pPr>
      <w:r w:rsidRPr="000E4459">
        <w:rPr>
          <w:lang w:val="en-GB"/>
        </w:rPr>
        <w:t>One family member to be identified as the person to contact for a patient visit if their relative becomes very tired and is deteriorating rapidly.</w:t>
      </w:r>
    </w:p>
    <w:p w14:paraId="198CE56C" w14:textId="3B33D2DF" w:rsidR="000E4459" w:rsidRPr="000E4459" w:rsidRDefault="000E4459" w:rsidP="000E4459">
      <w:pPr>
        <w:pStyle w:val="ListParagraph"/>
        <w:numPr>
          <w:ilvl w:val="0"/>
          <w:numId w:val="36"/>
        </w:numPr>
        <w:rPr>
          <w:lang w:val="en-GB"/>
        </w:rPr>
      </w:pPr>
      <w:r w:rsidRPr="000E4459">
        <w:rPr>
          <w:lang w:val="en-GB"/>
        </w:rPr>
        <w:t xml:space="preserve">To give telephone updates daily to families of patients who are very unwell or unconscious. </w:t>
      </w:r>
    </w:p>
    <w:p w14:paraId="2739EEA2" w14:textId="77777777" w:rsidR="00C7427D" w:rsidRDefault="000E4459" w:rsidP="00C7427D">
      <w:pPr>
        <w:pStyle w:val="ListParagraph"/>
        <w:numPr>
          <w:ilvl w:val="1"/>
          <w:numId w:val="36"/>
        </w:numPr>
        <w:rPr>
          <w:lang w:val="en-GB"/>
        </w:rPr>
      </w:pPr>
      <w:r w:rsidRPr="000E4459">
        <w:rPr>
          <w:lang w:val="en-GB"/>
        </w:rPr>
        <w:t>Doctors and nurses to allocate an ‘update status’ for each patient daily when on the ward round which the Family Liaison Team can use. See below for full details.</w:t>
      </w:r>
    </w:p>
    <w:p w14:paraId="33F3152E" w14:textId="54760151" w:rsidR="00157874" w:rsidRPr="00157874" w:rsidRDefault="00157874" w:rsidP="00C1798F">
      <w:pPr>
        <w:pStyle w:val="ListParagraph"/>
        <w:rPr>
          <w:lang w:val="en-GB"/>
        </w:rPr>
      </w:pPr>
      <w:r w:rsidRPr="00C7427D">
        <w:rPr>
          <w:lang w:val="en-GB"/>
        </w:rPr>
        <w:t xml:space="preserve">To receive calls from relatives and respond to any questions or concerns surrounding routine care of patients with COVID-19. The team will have a ‘Frequently Asked Questions’ document with scripted responses to cover topics such as what COVID-19 is, how COVID-19 progresses etc.   </w:t>
      </w:r>
    </w:p>
    <w:p w14:paraId="31249949" w14:textId="2715169D" w:rsidR="000E4459" w:rsidRPr="000E4459" w:rsidRDefault="000E4459" w:rsidP="000E4459">
      <w:pPr>
        <w:pStyle w:val="ListParagraph"/>
        <w:numPr>
          <w:ilvl w:val="0"/>
          <w:numId w:val="36"/>
        </w:numPr>
        <w:rPr>
          <w:lang w:val="en-GB"/>
        </w:rPr>
      </w:pPr>
      <w:r w:rsidRPr="000E4459">
        <w:rPr>
          <w:lang w:val="en-GB"/>
        </w:rPr>
        <w:t>To call families when their relative is identified as becoming very tired and deteriorating rapidly for the nominated family member to attend for a visit for up to one hour each day.</w:t>
      </w:r>
    </w:p>
    <w:p w14:paraId="64195910" w14:textId="77777777" w:rsidR="000E4459" w:rsidRPr="000E4459" w:rsidRDefault="000E4459" w:rsidP="000E4459">
      <w:pPr>
        <w:pStyle w:val="ListParagraph"/>
        <w:numPr>
          <w:ilvl w:val="1"/>
          <w:numId w:val="36"/>
        </w:numPr>
        <w:rPr>
          <w:lang w:val="en-GB"/>
        </w:rPr>
      </w:pPr>
      <w:r w:rsidRPr="000E4459">
        <w:rPr>
          <w:lang w:val="en-GB"/>
        </w:rPr>
        <w:t>Family Liaison Team will advise relative to bring a bag with a towel and soap.</w:t>
      </w:r>
    </w:p>
    <w:p w14:paraId="3B7AA8F5" w14:textId="77777777" w:rsidR="000E4459" w:rsidRPr="000E4459" w:rsidRDefault="000E4459" w:rsidP="000E4459">
      <w:pPr>
        <w:pStyle w:val="ListParagraph"/>
        <w:numPr>
          <w:ilvl w:val="1"/>
          <w:numId w:val="36"/>
        </w:numPr>
        <w:rPr>
          <w:lang w:val="en-GB"/>
        </w:rPr>
      </w:pPr>
      <w:r w:rsidRPr="000E4459">
        <w:rPr>
          <w:lang w:val="en-GB"/>
        </w:rPr>
        <w:t>They will then brief the relative on PPE and what to expect. The relative will put on cotton scrubs and give their bag with belongings to the Family Liaison Team member with a name label on.</w:t>
      </w:r>
    </w:p>
    <w:p w14:paraId="6BB0994A" w14:textId="77777777" w:rsidR="000E4459" w:rsidRPr="000E4459" w:rsidRDefault="000E4459" w:rsidP="000E4459">
      <w:pPr>
        <w:pStyle w:val="ListParagraph"/>
        <w:numPr>
          <w:ilvl w:val="1"/>
          <w:numId w:val="36"/>
        </w:numPr>
        <w:rPr>
          <w:lang w:val="en-GB"/>
        </w:rPr>
      </w:pPr>
      <w:r w:rsidRPr="000E4459">
        <w:rPr>
          <w:lang w:val="en-GB"/>
        </w:rPr>
        <w:t>They will help the relative to don PPE then wait for them to complete their visit on the ward.</w:t>
      </w:r>
    </w:p>
    <w:p w14:paraId="70F5A75D" w14:textId="01724839" w:rsidR="000E4459" w:rsidRPr="000E4459" w:rsidRDefault="000E4459" w:rsidP="000E4459">
      <w:pPr>
        <w:pStyle w:val="ListParagraph"/>
        <w:numPr>
          <w:ilvl w:val="1"/>
          <w:numId w:val="36"/>
        </w:numPr>
        <w:rPr>
          <w:lang w:val="en-GB"/>
        </w:rPr>
      </w:pPr>
      <w:r w:rsidRPr="000E4459">
        <w:rPr>
          <w:lang w:val="en-GB"/>
        </w:rPr>
        <w:t xml:space="preserve">They will then advise them from </w:t>
      </w:r>
      <w:r w:rsidR="00D50A19">
        <w:rPr>
          <w:lang w:val="en-GB"/>
        </w:rPr>
        <w:t>2 m</w:t>
      </w:r>
      <w:r w:rsidRPr="000E4459">
        <w:rPr>
          <w:lang w:val="en-GB"/>
        </w:rPr>
        <w:t xml:space="preserve"> away on the process of doffing PPE then escort them back to the changing room with their bag of belongings so they can shower then get dressed back in their own clothes. </w:t>
      </w:r>
    </w:p>
    <w:p w14:paraId="2205B25E" w14:textId="69CB62FA" w:rsidR="003E2496" w:rsidRDefault="003E2496" w:rsidP="000E4459">
      <w:pPr>
        <w:pStyle w:val="ListParagraph"/>
        <w:numPr>
          <w:ilvl w:val="0"/>
          <w:numId w:val="36"/>
        </w:numPr>
        <w:rPr>
          <w:lang w:val="en-GB"/>
        </w:rPr>
      </w:pPr>
      <w:r>
        <w:rPr>
          <w:lang w:val="en-GB"/>
        </w:rPr>
        <w:t>To call family members when their relative has died</w:t>
      </w:r>
      <w:r w:rsidR="0090214D">
        <w:rPr>
          <w:lang w:val="en-GB"/>
        </w:rPr>
        <w:t xml:space="preserve"> unexpectedly. This will involve breaking the bad news as well as informing them about how deaths are managed (the role of the Red Cross) and what will happen next.</w:t>
      </w:r>
    </w:p>
    <w:p w14:paraId="5F19A314" w14:textId="77777777" w:rsidR="000B61D8" w:rsidRDefault="00F451A2" w:rsidP="000E4459">
      <w:pPr>
        <w:pStyle w:val="ListParagraph"/>
        <w:numPr>
          <w:ilvl w:val="0"/>
          <w:numId w:val="36"/>
        </w:numPr>
        <w:rPr>
          <w:lang w:val="en-GB"/>
        </w:rPr>
      </w:pPr>
      <w:r>
        <w:rPr>
          <w:lang w:val="en-GB"/>
        </w:rPr>
        <w:t xml:space="preserve">To inform families about planned discharges from the ward. </w:t>
      </w:r>
    </w:p>
    <w:p w14:paraId="1780F321" w14:textId="77777777" w:rsidR="000B61D8" w:rsidRDefault="000B61D8" w:rsidP="000B61D8">
      <w:pPr>
        <w:pStyle w:val="ListParagraph"/>
        <w:numPr>
          <w:ilvl w:val="1"/>
          <w:numId w:val="36"/>
        </w:numPr>
        <w:rPr>
          <w:lang w:val="en-GB"/>
        </w:rPr>
      </w:pPr>
      <w:r>
        <w:rPr>
          <w:lang w:val="en-GB"/>
        </w:rPr>
        <w:t>The team will ask</w:t>
      </w:r>
      <w:r w:rsidR="00CA0A1E">
        <w:rPr>
          <w:lang w:val="en-GB"/>
        </w:rPr>
        <w:t xml:space="preserve"> </w:t>
      </w:r>
      <w:r>
        <w:rPr>
          <w:lang w:val="en-GB"/>
        </w:rPr>
        <w:t>a</w:t>
      </w:r>
      <w:r w:rsidR="00CA0A1E">
        <w:rPr>
          <w:lang w:val="en-GB"/>
        </w:rPr>
        <w:t xml:space="preserve"> family member to bring in fresh clothes (and shoes if possible). </w:t>
      </w:r>
    </w:p>
    <w:p w14:paraId="18755472" w14:textId="3C850946" w:rsidR="00F451A2" w:rsidRDefault="000B61D8" w:rsidP="000B61D8">
      <w:pPr>
        <w:pStyle w:val="ListParagraph"/>
        <w:numPr>
          <w:ilvl w:val="1"/>
          <w:numId w:val="36"/>
        </w:numPr>
        <w:rPr>
          <w:lang w:val="en-GB"/>
        </w:rPr>
      </w:pPr>
      <w:r>
        <w:rPr>
          <w:lang w:val="en-GB"/>
        </w:rPr>
        <w:t>They will a</w:t>
      </w:r>
      <w:r w:rsidR="00CA0A1E">
        <w:rPr>
          <w:lang w:val="en-GB"/>
        </w:rPr>
        <w:t>nswer questions about infection risk</w:t>
      </w:r>
      <w:r>
        <w:rPr>
          <w:lang w:val="en-GB"/>
        </w:rPr>
        <w:t>, COVID-19 etc</w:t>
      </w:r>
    </w:p>
    <w:p w14:paraId="56C193BA" w14:textId="226BE244" w:rsidR="006646B4" w:rsidRPr="00C1798F" w:rsidRDefault="006646B4" w:rsidP="00C1798F">
      <w:pPr>
        <w:ind w:left="1080"/>
        <w:rPr>
          <w:lang w:val="en-GB"/>
        </w:rPr>
      </w:pPr>
    </w:p>
    <w:p w14:paraId="599029FE" w14:textId="77777777" w:rsidR="00157874" w:rsidRPr="000E4459" w:rsidRDefault="00157874" w:rsidP="00C1798F">
      <w:pPr>
        <w:pStyle w:val="ListParagraph"/>
        <w:ind w:left="1440"/>
        <w:rPr>
          <w:lang w:val="en-GB"/>
        </w:rPr>
      </w:pPr>
    </w:p>
    <w:p w14:paraId="1B94104E" w14:textId="77777777" w:rsidR="000E4459" w:rsidRPr="00F404E9" w:rsidRDefault="000E4459" w:rsidP="000E4459">
      <w:pPr>
        <w:rPr>
          <w:b/>
          <w:bCs/>
          <w:lang w:val="en-GB"/>
        </w:rPr>
      </w:pPr>
      <w:r w:rsidRPr="00F404E9">
        <w:rPr>
          <w:b/>
          <w:bCs/>
          <w:lang w:val="en-GB"/>
        </w:rPr>
        <w:t>Daily Update Status</w:t>
      </w:r>
    </w:p>
    <w:p w14:paraId="7B964407" w14:textId="77777777" w:rsidR="000E4459" w:rsidRPr="00F404E9" w:rsidRDefault="000E4459" w:rsidP="000E4459">
      <w:pPr>
        <w:rPr>
          <w:lang w:val="en-GB"/>
        </w:rPr>
      </w:pPr>
      <w:r w:rsidRPr="00F404E9">
        <w:rPr>
          <w:lang w:val="en-GB"/>
        </w:rPr>
        <w:t>Clinical staff will document daily for each patient on their clinical category as follows:</w:t>
      </w:r>
    </w:p>
    <w:p w14:paraId="4EBCC9F6" w14:textId="77777777" w:rsidR="000E4459" w:rsidRPr="000E4459" w:rsidRDefault="000E4459" w:rsidP="000E4459">
      <w:pPr>
        <w:pStyle w:val="ListParagraph"/>
        <w:numPr>
          <w:ilvl w:val="0"/>
          <w:numId w:val="37"/>
        </w:numPr>
        <w:rPr>
          <w:b/>
          <w:bCs/>
          <w:lang w:val="en-GB"/>
        </w:rPr>
      </w:pPr>
      <w:r w:rsidRPr="000E4459">
        <w:rPr>
          <w:b/>
          <w:bCs/>
          <w:lang w:val="en-GB"/>
        </w:rPr>
        <w:t>Improving</w:t>
      </w:r>
    </w:p>
    <w:p w14:paraId="3B9CC14D" w14:textId="584F032C" w:rsidR="000E4459" w:rsidRPr="000E4459" w:rsidRDefault="000E4459" w:rsidP="000E4459">
      <w:pPr>
        <w:pStyle w:val="ListParagraph"/>
        <w:rPr>
          <w:lang w:val="en-GB"/>
        </w:rPr>
      </w:pPr>
      <w:r w:rsidRPr="000E4459">
        <w:rPr>
          <w:lang w:val="en-GB"/>
        </w:rPr>
        <w:t>Patient is improving and will be ready for discharge soon.</w:t>
      </w:r>
    </w:p>
    <w:p w14:paraId="6A39A1FF" w14:textId="0AFA399F" w:rsidR="000E4459" w:rsidRPr="000E4459" w:rsidRDefault="000E4459" w:rsidP="000E4459">
      <w:pPr>
        <w:pStyle w:val="ListParagraph"/>
        <w:numPr>
          <w:ilvl w:val="0"/>
          <w:numId w:val="37"/>
        </w:numPr>
        <w:rPr>
          <w:b/>
          <w:bCs/>
          <w:lang w:val="en-GB"/>
        </w:rPr>
      </w:pPr>
      <w:r w:rsidRPr="000E4459">
        <w:rPr>
          <w:b/>
          <w:bCs/>
          <w:lang w:val="en-GB"/>
        </w:rPr>
        <w:lastRenderedPageBreak/>
        <w:t>Stable</w:t>
      </w:r>
    </w:p>
    <w:p w14:paraId="3C8148FA" w14:textId="57C0D796" w:rsidR="000E4459" w:rsidRPr="000E4459" w:rsidRDefault="000E4459" w:rsidP="000E4459">
      <w:pPr>
        <w:pStyle w:val="ListParagraph"/>
        <w:rPr>
          <w:lang w:val="en-GB"/>
        </w:rPr>
      </w:pPr>
      <w:r w:rsidRPr="000E4459">
        <w:rPr>
          <w:lang w:val="en-GB"/>
        </w:rPr>
        <w:t>Patient is stable – neither improving nor getting worse, but we are not concerned about them at present.</w:t>
      </w:r>
    </w:p>
    <w:p w14:paraId="07B08623" w14:textId="77777777" w:rsidR="000E4459" w:rsidRPr="000E4459" w:rsidRDefault="000E4459" w:rsidP="000E4459">
      <w:pPr>
        <w:pStyle w:val="ListParagraph"/>
        <w:numPr>
          <w:ilvl w:val="0"/>
          <w:numId w:val="37"/>
        </w:numPr>
        <w:rPr>
          <w:b/>
          <w:bCs/>
          <w:lang w:val="en-GB"/>
        </w:rPr>
      </w:pPr>
      <w:r w:rsidRPr="000E4459">
        <w:rPr>
          <w:b/>
          <w:bCs/>
          <w:lang w:val="en-GB"/>
        </w:rPr>
        <w:t>Concern</w:t>
      </w:r>
    </w:p>
    <w:p w14:paraId="1A16940E" w14:textId="77777777" w:rsidR="000E4459" w:rsidRPr="000E4459" w:rsidRDefault="000E4459" w:rsidP="000E4459">
      <w:pPr>
        <w:pStyle w:val="ListParagraph"/>
        <w:rPr>
          <w:lang w:val="en-GB"/>
        </w:rPr>
      </w:pPr>
      <w:r w:rsidRPr="000E4459">
        <w:rPr>
          <w:lang w:val="en-GB"/>
        </w:rPr>
        <w:t xml:space="preserve">Patient is not making progress or responding well to medical interventions, we are concerned they may deteriorate despite maximal treatment. </w:t>
      </w:r>
    </w:p>
    <w:p w14:paraId="6F3A9E6C" w14:textId="77777777" w:rsidR="000E4459" w:rsidRPr="000E4459" w:rsidRDefault="000E4459" w:rsidP="000E4459">
      <w:pPr>
        <w:pStyle w:val="ListParagraph"/>
        <w:numPr>
          <w:ilvl w:val="0"/>
          <w:numId w:val="37"/>
        </w:numPr>
        <w:rPr>
          <w:b/>
          <w:bCs/>
          <w:lang w:val="en-GB"/>
        </w:rPr>
      </w:pPr>
      <w:r w:rsidRPr="000E4459">
        <w:rPr>
          <w:b/>
          <w:bCs/>
          <w:lang w:val="en-GB"/>
        </w:rPr>
        <w:t>Deteriorating</w:t>
      </w:r>
    </w:p>
    <w:p w14:paraId="36DC7E0F" w14:textId="77777777" w:rsidR="000E4459" w:rsidRPr="000E4459" w:rsidRDefault="000E4459" w:rsidP="000E4459">
      <w:pPr>
        <w:pStyle w:val="ListParagraph"/>
        <w:rPr>
          <w:lang w:val="en-GB"/>
        </w:rPr>
      </w:pPr>
      <w:r w:rsidRPr="000E4459">
        <w:rPr>
          <w:lang w:val="en-GB"/>
        </w:rPr>
        <w:t xml:space="preserve">Patient is getting worse despite receiving all possible treatments. They may not survive.  </w:t>
      </w:r>
    </w:p>
    <w:p w14:paraId="0C1B63CC" w14:textId="7E7A2AEA" w:rsidR="000E4459" w:rsidRPr="00F404E9" w:rsidRDefault="000E4459" w:rsidP="000E4459">
      <w:pPr>
        <w:rPr>
          <w:lang w:val="en-GB"/>
        </w:rPr>
      </w:pPr>
      <w:r w:rsidRPr="00F404E9">
        <w:rPr>
          <w:lang w:val="en-GB"/>
        </w:rPr>
        <w:t xml:space="preserve">A member of the Family Liaison Team will then ring the allocated primary contact relative to update them using the script detailed in Appendix </w:t>
      </w:r>
      <w:r w:rsidR="00521D84">
        <w:rPr>
          <w:lang w:val="en-GB"/>
        </w:rPr>
        <w:t>2</w:t>
      </w:r>
      <w:r w:rsidRPr="00F404E9">
        <w:rPr>
          <w:lang w:val="en-GB"/>
        </w:rPr>
        <w:t xml:space="preserve">. When the relative has been successfully contacted then this will be documented in EMRS. </w:t>
      </w:r>
    </w:p>
    <w:p w14:paraId="0DA84A1B" w14:textId="5731B958" w:rsidR="00F03F25" w:rsidRPr="000E4459" w:rsidRDefault="00D50A19" w:rsidP="00F03F25">
      <w:pPr>
        <w:rPr>
          <w:szCs w:val="22"/>
          <w:lang w:val="en-GB"/>
        </w:rPr>
      </w:pPr>
      <w:r>
        <w:rPr>
          <w:szCs w:val="22"/>
          <w:lang w:val="en-GB"/>
        </w:rPr>
        <w:t xml:space="preserve">The contacts for the Family Liaison Team will be made available in the clinical area when they are needed. </w:t>
      </w:r>
    </w:p>
    <w:p w14:paraId="0C2FB046" w14:textId="77777777" w:rsidR="00F03F25" w:rsidRPr="000E4459" w:rsidRDefault="00F03F25" w:rsidP="00F03F25">
      <w:pPr>
        <w:pStyle w:val="Heading2"/>
        <w:rPr>
          <w:rFonts w:cs="Arial"/>
          <w:szCs w:val="22"/>
          <w:lang w:val="en-GB"/>
        </w:rPr>
      </w:pPr>
      <w:r w:rsidRPr="000E4459">
        <w:rPr>
          <w:rFonts w:cs="Arial"/>
          <w:szCs w:val="22"/>
          <w:lang w:val="en-GB"/>
        </w:rPr>
        <w:t>Key Issues for Nursing care</w:t>
      </w:r>
    </w:p>
    <w:p w14:paraId="37A3DDA2" w14:textId="7EEA8089" w:rsidR="00D50A19" w:rsidRPr="00F404E9" w:rsidRDefault="00D50A19" w:rsidP="00D50A19">
      <w:pPr>
        <w:rPr>
          <w:lang w:val="en-GB"/>
        </w:rPr>
      </w:pPr>
      <w:r w:rsidRPr="00F404E9">
        <w:rPr>
          <w:lang w:val="en-GB"/>
        </w:rPr>
        <w:t>Liaise with the Family Liaison Team when necessary and ensure a relative’s contact details are appropriately recorded on EMRS</w:t>
      </w:r>
      <w:r>
        <w:rPr>
          <w:lang w:val="en-GB"/>
        </w:rPr>
        <w:t>.</w:t>
      </w:r>
    </w:p>
    <w:p w14:paraId="7AC6CE52" w14:textId="77777777" w:rsidR="00F03F25" w:rsidRPr="000E4459" w:rsidRDefault="00F03F25" w:rsidP="00F03F25">
      <w:pPr>
        <w:pStyle w:val="Heading2"/>
        <w:rPr>
          <w:rFonts w:cs="Arial"/>
          <w:szCs w:val="22"/>
          <w:lang w:val="en-GB"/>
        </w:rPr>
      </w:pPr>
      <w:r w:rsidRPr="000E4459">
        <w:rPr>
          <w:rFonts w:cs="Arial"/>
          <w:szCs w:val="22"/>
          <w:lang w:val="en-GB"/>
        </w:rPr>
        <w:t>References</w:t>
      </w:r>
    </w:p>
    <w:p w14:paraId="37E61294" w14:textId="16DD76CD" w:rsidR="00F03F25" w:rsidRPr="00D50A19" w:rsidRDefault="00D50A19" w:rsidP="00D50A19">
      <w:pPr>
        <w:rPr>
          <w:sz w:val="20"/>
          <w:szCs w:val="20"/>
          <w:lang w:val="en-GB"/>
        </w:rPr>
      </w:pPr>
      <w:r w:rsidRPr="00D50A19">
        <w:rPr>
          <w:sz w:val="20"/>
          <w:szCs w:val="20"/>
          <w:shd w:val="clear" w:color="auto" w:fill="FFFFFF"/>
          <w:lang w:val="en-GB"/>
        </w:rPr>
        <w:t>Baile, W.F., Buckman, R., Lenzi, R., Glober, G., Beale, E.A. and Kudelka, A.P. (2000), SPIKES—A Six</w:t>
      </w:r>
      <w:r w:rsidRPr="00D50A19">
        <w:rPr>
          <w:rFonts w:ascii="Cambria Math" w:hAnsi="Cambria Math" w:cs="Cambria Math"/>
          <w:sz w:val="20"/>
          <w:szCs w:val="20"/>
          <w:shd w:val="clear" w:color="auto" w:fill="FFFFFF"/>
          <w:lang w:val="en-GB"/>
        </w:rPr>
        <w:t>‐</w:t>
      </w:r>
      <w:r w:rsidRPr="00D50A19">
        <w:rPr>
          <w:sz w:val="20"/>
          <w:szCs w:val="20"/>
          <w:shd w:val="clear" w:color="auto" w:fill="FFFFFF"/>
          <w:lang w:val="en-GB"/>
        </w:rPr>
        <w:t>Step Protocol for Delivering Bad News: Application to the Patient with Cancer. The Oncologist, 5: 302-311. doi:</w:t>
      </w:r>
      <w:hyperlink r:id="rId12" w:history="1">
        <w:r w:rsidRPr="00D50A19">
          <w:rPr>
            <w:rStyle w:val="Hyperlink"/>
            <w:color w:val="58285F"/>
            <w:sz w:val="20"/>
            <w:szCs w:val="20"/>
            <w:shd w:val="clear" w:color="auto" w:fill="FFFFFF"/>
            <w:lang w:val="en-GB"/>
          </w:rPr>
          <w:t>10.1634/theoncologist.5-4-302</w:t>
        </w:r>
      </w:hyperlink>
    </w:p>
    <w:p w14:paraId="10639C19" w14:textId="77777777" w:rsidR="00F03F25" w:rsidRPr="000E4459" w:rsidRDefault="00F03F25" w:rsidP="005638D0">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0E4459" w14:paraId="3A0952E7" w14:textId="77777777" w:rsidTr="00515546">
        <w:trPr>
          <w:trHeight w:val="20"/>
        </w:trPr>
        <w:tc>
          <w:tcPr>
            <w:tcW w:w="2139" w:type="dxa"/>
            <w:shd w:val="clear" w:color="auto" w:fill="auto"/>
            <w:vAlign w:val="bottom"/>
          </w:tcPr>
          <w:p w14:paraId="586826E0" w14:textId="77777777" w:rsidR="004C4442" w:rsidRPr="000E4459" w:rsidRDefault="004C4442" w:rsidP="00522C6C">
            <w:pPr>
              <w:spacing w:after="0"/>
              <w:rPr>
                <w:b/>
                <w:szCs w:val="22"/>
                <w:lang w:val="en-GB"/>
              </w:rPr>
            </w:pPr>
            <w:r w:rsidRPr="000E4459">
              <w:rPr>
                <w:b/>
                <w:szCs w:val="22"/>
                <w:lang w:val="en-GB"/>
              </w:rPr>
              <w:t>Written by:</w:t>
            </w:r>
          </w:p>
        </w:tc>
        <w:tc>
          <w:tcPr>
            <w:tcW w:w="3622" w:type="dxa"/>
            <w:shd w:val="clear" w:color="auto" w:fill="auto"/>
            <w:vAlign w:val="bottom"/>
          </w:tcPr>
          <w:p w14:paraId="2EA83744" w14:textId="47828F40" w:rsidR="004C4442" w:rsidRPr="000E4459" w:rsidRDefault="004C4442" w:rsidP="00522C6C">
            <w:pPr>
              <w:spacing w:after="0"/>
              <w:rPr>
                <w:szCs w:val="22"/>
                <w:lang w:val="en-GB"/>
              </w:rPr>
            </w:pPr>
            <w:r w:rsidRPr="000E4459">
              <w:rPr>
                <w:szCs w:val="22"/>
                <w:lang w:val="en-GB"/>
              </w:rPr>
              <w:t>Name</w:t>
            </w:r>
            <w:r w:rsidR="005638D0" w:rsidRPr="000E4459">
              <w:rPr>
                <w:szCs w:val="22"/>
                <w:lang w:val="en-GB"/>
              </w:rPr>
              <w:t xml:space="preserve">: </w:t>
            </w:r>
            <w:r w:rsidR="00D50A19">
              <w:rPr>
                <w:szCs w:val="22"/>
                <w:lang w:val="en-GB"/>
              </w:rPr>
              <w:t>Daisy Taylor</w:t>
            </w:r>
          </w:p>
        </w:tc>
        <w:tc>
          <w:tcPr>
            <w:tcW w:w="2869" w:type="dxa"/>
            <w:shd w:val="clear" w:color="auto" w:fill="auto"/>
            <w:vAlign w:val="bottom"/>
          </w:tcPr>
          <w:p w14:paraId="065D0805" w14:textId="760278D7" w:rsidR="004C4442" w:rsidRPr="000E4459" w:rsidRDefault="004C4442" w:rsidP="00522C6C">
            <w:pPr>
              <w:spacing w:after="0"/>
              <w:rPr>
                <w:szCs w:val="22"/>
                <w:lang w:val="en-GB"/>
              </w:rPr>
            </w:pPr>
            <w:r w:rsidRPr="000E4459">
              <w:rPr>
                <w:szCs w:val="22"/>
                <w:lang w:val="en-GB"/>
              </w:rPr>
              <w:t xml:space="preserve">Date: </w:t>
            </w:r>
            <w:r w:rsidR="00D50A19">
              <w:rPr>
                <w:szCs w:val="22"/>
                <w:lang w:val="en-GB"/>
              </w:rPr>
              <w:t>29 April 2020</w:t>
            </w:r>
          </w:p>
        </w:tc>
      </w:tr>
      <w:tr w:rsidR="004C4442" w:rsidRPr="000E4459" w14:paraId="7634CA99" w14:textId="77777777" w:rsidTr="00515546">
        <w:trPr>
          <w:trHeight w:val="20"/>
        </w:trPr>
        <w:tc>
          <w:tcPr>
            <w:tcW w:w="2139" w:type="dxa"/>
            <w:shd w:val="clear" w:color="auto" w:fill="auto"/>
            <w:vAlign w:val="bottom"/>
          </w:tcPr>
          <w:p w14:paraId="12BE2C68" w14:textId="77777777" w:rsidR="004C4442" w:rsidRPr="000E4459" w:rsidRDefault="004C4442" w:rsidP="00522C6C">
            <w:pPr>
              <w:spacing w:after="0"/>
              <w:rPr>
                <w:b/>
                <w:szCs w:val="22"/>
                <w:lang w:val="en-GB"/>
              </w:rPr>
            </w:pPr>
            <w:r w:rsidRPr="000E4459">
              <w:rPr>
                <w:b/>
                <w:szCs w:val="22"/>
                <w:lang w:val="en-GB"/>
              </w:rPr>
              <w:t>Reviewed by:</w:t>
            </w:r>
          </w:p>
        </w:tc>
        <w:tc>
          <w:tcPr>
            <w:tcW w:w="3622" w:type="dxa"/>
            <w:shd w:val="clear" w:color="auto" w:fill="auto"/>
            <w:vAlign w:val="bottom"/>
          </w:tcPr>
          <w:p w14:paraId="24BA4602" w14:textId="20FAE101" w:rsidR="004C4442" w:rsidRPr="000E4459" w:rsidRDefault="004C4442" w:rsidP="00522C6C">
            <w:pPr>
              <w:spacing w:after="0"/>
              <w:rPr>
                <w:szCs w:val="22"/>
                <w:lang w:val="en-GB"/>
              </w:rPr>
            </w:pPr>
            <w:r w:rsidRPr="000E4459">
              <w:rPr>
                <w:szCs w:val="22"/>
                <w:lang w:val="en-GB"/>
              </w:rPr>
              <w:t xml:space="preserve">Name: </w:t>
            </w:r>
            <w:r w:rsidR="00D50A19">
              <w:rPr>
                <w:szCs w:val="22"/>
                <w:lang w:val="en-GB"/>
              </w:rPr>
              <w:t>Karen Forrest, Helen Brotherton, Effua Usuf</w:t>
            </w:r>
          </w:p>
        </w:tc>
        <w:tc>
          <w:tcPr>
            <w:tcW w:w="2869" w:type="dxa"/>
            <w:shd w:val="clear" w:color="auto" w:fill="auto"/>
            <w:vAlign w:val="bottom"/>
          </w:tcPr>
          <w:p w14:paraId="191C855C" w14:textId="4812F5A6" w:rsidR="004C4442" w:rsidRPr="000E4459" w:rsidRDefault="004C4442" w:rsidP="00522C6C">
            <w:pPr>
              <w:spacing w:after="0"/>
              <w:rPr>
                <w:szCs w:val="22"/>
                <w:lang w:val="en-GB"/>
              </w:rPr>
            </w:pPr>
            <w:r w:rsidRPr="000E4459">
              <w:rPr>
                <w:szCs w:val="22"/>
                <w:lang w:val="en-GB"/>
              </w:rPr>
              <w:t xml:space="preserve">Date: </w:t>
            </w:r>
            <w:r w:rsidR="00521D84">
              <w:rPr>
                <w:szCs w:val="22"/>
                <w:lang w:val="en-GB"/>
              </w:rPr>
              <w:t>08 May 2020</w:t>
            </w:r>
          </w:p>
        </w:tc>
      </w:tr>
      <w:tr w:rsidR="00C1798F" w:rsidRPr="000E4459" w14:paraId="6180FEB2" w14:textId="77777777" w:rsidTr="00B706FC">
        <w:trPr>
          <w:trHeight w:val="20"/>
        </w:trPr>
        <w:tc>
          <w:tcPr>
            <w:tcW w:w="2139" w:type="dxa"/>
            <w:shd w:val="clear" w:color="auto" w:fill="auto"/>
            <w:vAlign w:val="bottom"/>
          </w:tcPr>
          <w:p w14:paraId="30072F10" w14:textId="77777777" w:rsidR="00C1798F" w:rsidRPr="000E4459" w:rsidRDefault="00C1798F" w:rsidP="00B706FC">
            <w:pPr>
              <w:spacing w:after="0"/>
              <w:rPr>
                <w:b/>
                <w:szCs w:val="22"/>
                <w:lang w:val="en-GB"/>
              </w:rPr>
            </w:pPr>
            <w:r w:rsidRPr="000E4459">
              <w:rPr>
                <w:b/>
                <w:szCs w:val="22"/>
                <w:lang w:val="en-GB"/>
              </w:rPr>
              <w:t>Reviewed by:</w:t>
            </w:r>
          </w:p>
        </w:tc>
        <w:tc>
          <w:tcPr>
            <w:tcW w:w="3622" w:type="dxa"/>
            <w:shd w:val="clear" w:color="auto" w:fill="auto"/>
            <w:vAlign w:val="bottom"/>
          </w:tcPr>
          <w:p w14:paraId="1EA534E9" w14:textId="04540D33" w:rsidR="00C1798F" w:rsidRPr="000E4459" w:rsidRDefault="00C1798F" w:rsidP="00B706FC">
            <w:pPr>
              <w:spacing w:after="0"/>
              <w:rPr>
                <w:szCs w:val="22"/>
                <w:lang w:val="en-GB"/>
              </w:rPr>
            </w:pPr>
            <w:r w:rsidRPr="000E4459">
              <w:rPr>
                <w:szCs w:val="22"/>
                <w:lang w:val="en-GB"/>
              </w:rPr>
              <w:t xml:space="preserve">Name: </w:t>
            </w:r>
            <w:r>
              <w:rPr>
                <w:szCs w:val="22"/>
                <w:lang w:val="en-GB"/>
              </w:rPr>
              <w:t>Karen Forrest</w:t>
            </w:r>
          </w:p>
        </w:tc>
        <w:tc>
          <w:tcPr>
            <w:tcW w:w="2869" w:type="dxa"/>
            <w:shd w:val="clear" w:color="auto" w:fill="auto"/>
            <w:vAlign w:val="bottom"/>
          </w:tcPr>
          <w:p w14:paraId="42EB8CAF" w14:textId="472A0183" w:rsidR="00C1798F" w:rsidRPr="000E4459" w:rsidRDefault="00C1798F" w:rsidP="00B706FC">
            <w:pPr>
              <w:spacing w:after="0"/>
              <w:rPr>
                <w:szCs w:val="22"/>
                <w:lang w:val="en-GB"/>
              </w:rPr>
            </w:pPr>
            <w:r w:rsidRPr="000E4459">
              <w:rPr>
                <w:szCs w:val="22"/>
                <w:lang w:val="en-GB"/>
              </w:rPr>
              <w:t xml:space="preserve">Date: </w:t>
            </w:r>
            <w:r>
              <w:rPr>
                <w:szCs w:val="22"/>
                <w:lang w:val="en-GB"/>
              </w:rPr>
              <w:t>26 August 2020</w:t>
            </w:r>
          </w:p>
        </w:tc>
      </w:tr>
      <w:tr w:rsidR="004C4442" w:rsidRPr="000E4459" w14:paraId="58EFC104" w14:textId="77777777" w:rsidTr="00515546">
        <w:trPr>
          <w:trHeight w:val="20"/>
        </w:trPr>
        <w:tc>
          <w:tcPr>
            <w:tcW w:w="2139" w:type="dxa"/>
            <w:shd w:val="clear" w:color="auto" w:fill="auto"/>
            <w:vAlign w:val="bottom"/>
          </w:tcPr>
          <w:p w14:paraId="624D47EA" w14:textId="77777777" w:rsidR="004C4442" w:rsidRPr="000E4459" w:rsidRDefault="004C4442" w:rsidP="00522C6C">
            <w:pPr>
              <w:spacing w:after="0"/>
              <w:rPr>
                <w:szCs w:val="22"/>
                <w:lang w:val="en-GB"/>
              </w:rPr>
            </w:pPr>
            <w:r w:rsidRPr="000E4459">
              <w:rPr>
                <w:b/>
                <w:szCs w:val="22"/>
                <w:lang w:val="en-GB"/>
              </w:rPr>
              <w:t>Version:</w:t>
            </w:r>
          </w:p>
        </w:tc>
        <w:tc>
          <w:tcPr>
            <w:tcW w:w="3622" w:type="dxa"/>
            <w:shd w:val="clear" w:color="auto" w:fill="auto"/>
            <w:vAlign w:val="bottom"/>
          </w:tcPr>
          <w:p w14:paraId="49CCD16C" w14:textId="77777777" w:rsidR="004C4442" w:rsidRPr="000E4459" w:rsidRDefault="004C4442" w:rsidP="00522C6C">
            <w:pPr>
              <w:spacing w:after="0"/>
              <w:rPr>
                <w:szCs w:val="22"/>
                <w:lang w:val="en-GB"/>
              </w:rPr>
            </w:pPr>
            <w:r w:rsidRPr="000E4459">
              <w:rPr>
                <w:b/>
                <w:szCs w:val="22"/>
                <w:lang w:val="en-GB"/>
              </w:rPr>
              <w:t>Change history:</w:t>
            </w:r>
          </w:p>
        </w:tc>
        <w:tc>
          <w:tcPr>
            <w:tcW w:w="2869" w:type="dxa"/>
            <w:shd w:val="clear" w:color="auto" w:fill="auto"/>
            <w:vAlign w:val="bottom"/>
          </w:tcPr>
          <w:p w14:paraId="518AE7E9" w14:textId="77777777" w:rsidR="004C4442" w:rsidRPr="000E4459" w:rsidRDefault="004C4442" w:rsidP="00522C6C">
            <w:pPr>
              <w:spacing w:after="0"/>
              <w:rPr>
                <w:b/>
                <w:szCs w:val="22"/>
                <w:lang w:val="en-GB"/>
              </w:rPr>
            </w:pPr>
            <w:r w:rsidRPr="000E4459">
              <w:rPr>
                <w:b/>
                <w:szCs w:val="22"/>
                <w:lang w:val="en-GB"/>
              </w:rPr>
              <w:t>Review due date:</w:t>
            </w:r>
          </w:p>
        </w:tc>
      </w:tr>
      <w:tr w:rsidR="004C4442" w:rsidRPr="000E4459" w14:paraId="08225EBF" w14:textId="77777777" w:rsidTr="00515546">
        <w:trPr>
          <w:trHeight w:val="20"/>
        </w:trPr>
        <w:tc>
          <w:tcPr>
            <w:tcW w:w="2139" w:type="dxa"/>
            <w:shd w:val="clear" w:color="auto" w:fill="auto"/>
            <w:vAlign w:val="bottom"/>
          </w:tcPr>
          <w:p w14:paraId="00CC9B76" w14:textId="77777777" w:rsidR="004C4442" w:rsidRPr="000E4459" w:rsidRDefault="004C4442" w:rsidP="00522C6C">
            <w:pPr>
              <w:spacing w:after="0"/>
              <w:rPr>
                <w:szCs w:val="22"/>
                <w:lang w:val="en-GB"/>
              </w:rPr>
            </w:pPr>
            <w:r w:rsidRPr="000E4459">
              <w:rPr>
                <w:szCs w:val="22"/>
                <w:lang w:val="en-GB"/>
              </w:rPr>
              <w:t>1.0</w:t>
            </w:r>
          </w:p>
        </w:tc>
        <w:tc>
          <w:tcPr>
            <w:tcW w:w="3622" w:type="dxa"/>
            <w:shd w:val="clear" w:color="auto" w:fill="auto"/>
            <w:vAlign w:val="bottom"/>
          </w:tcPr>
          <w:p w14:paraId="4474ABA6" w14:textId="77777777" w:rsidR="004C4442" w:rsidRPr="000E4459" w:rsidRDefault="004C4442" w:rsidP="00522C6C">
            <w:pPr>
              <w:spacing w:after="0"/>
              <w:rPr>
                <w:szCs w:val="22"/>
                <w:lang w:val="en-GB"/>
              </w:rPr>
            </w:pPr>
            <w:r w:rsidRPr="000E4459">
              <w:rPr>
                <w:szCs w:val="22"/>
                <w:lang w:val="en-GB"/>
              </w:rPr>
              <w:t>New document</w:t>
            </w:r>
          </w:p>
        </w:tc>
        <w:tc>
          <w:tcPr>
            <w:tcW w:w="2869" w:type="dxa"/>
            <w:shd w:val="clear" w:color="auto" w:fill="auto"/>
            <w:vAlign w:val="bottom"/>
          </w:tcPr>
          <w:p w14:paraId="4AE9D878" w14:textId="00F15F5E" w:rsidR="004C4442" w:rsidRPr="000E4459" w:rsidRDefault="00521D84" w:rsidP="00522C6C">
            <w:pPr>
              <w:spacing w:after="0"/>
              <w:rPr>
                <w:szCs w:val="22"/>
                <w:lang w:val="en-GB"/>
              </w:rPr>
            </w:pPr>
            <w:r>
              <w:rPr>
                <w:szCs w:val="22"/>
                <w:lang w:val="en-GB"/>
              </w:rPr>
              <w:t>08 May 2022</w:t>
            </w:r>
          </w:p>
        </w:tc>
      </w:tr>
      <w:tr w:rsidR="00C1798F" w:rsidRPr="000E4459" w14:paraId="320DB7C2" w14:textId="77777777" w:rsidTr="00515546">
        <w:trPr>
          <w:trHeight w:val="20"/>
        </w:trPr>
        <w:tc>
          <w:tcPr>
            <w:tcW w:w="2139" w:type="dxa"/>
            <w:shd w:val="clear" w:color="auto" w:fill="auto"/>
            <w:vAlign w:val="bottom"/>
          </w:tcPr>
          <w:p w14:paraId="25563C68" w14:textId="3CA4CB2A" w:rsidR="00C1798F" w:rsidRPr="000E4459" w:rsidRDefault="00C1798F" w:rsidP="00522C6C">
            <w:pPr>
              <w:spacing w:after="0"/>
              <w:rPr>
                <w:szCs w:val="22"/>
                <w:lang w:val="en-GB"/>
              </w:rPr>
            </w:pPr>
            <w:r>
              <w:rPr>
                <w:szCs w:val="22"/>
                <w:lang w:val="en-GB"/>
              </w:rPr>
              <w:t>2.0</w:t>
            </w:r>
          </w:p>
        </w:tc>
        <w:tc>
          <w:tcPr>
            <w:tcW w:w="3622" w:type="dxa"/>
            <w:shd w:val="clear" w:color="auto" w:fill="auto"/>
            <w:vAlign w:val="bottom"/>
          </w:tcPr>
          <w:p w14:paraId="78581960" w14:textId="419D87CD" w:rsidR="00C1798F" w:rsidRPr="000E4459" w:rsidRDefault="00C1798F" w:rsidP="00522C6C">
            <w:pPr>
              <w:spacing w:after="0"/>
              <w:rPr>
                <w:szCs w:val="22"/>
                <w:lang w:val="en-GB"/>
              </w:rPr>
            </w:pPr>
            <w:r>
              <w:rPr>
                <w:szCs w:val="22"/>
                <w:lang w:val="en-GB"/>
              </w:rPr>
              <w:t>Addition of responsibilities around death and discharge</w:t>
            </w:r>
          </w:p>
        </w:tc>
        <w:tc>
          <w:tcPr>
            <w:tcW w:w="2869" w:type="dxa"/>
            <w:shd w:val="clear" w:color="auto" w:fill="auto"/>
            <w:vAlign w:val="bottom"/>
          </w:tcPr>
          <w:p w14:paraId="66D26F89" w14:textId="035A3C63" w:rsidR="00C1798F" w:rsidRDefault="00C1798F" w:rsidP="00522C6C">
            <w:pPr>
              <w:spacing w:after="0"/>
              <w:rPr>
                <w:szCs w:val="22"/>
                <w:lang w:val="en-GB"/>
              </w:rPr>
            </w:pPr>
            <w:r>
              <w:rPr>
                <w:szCs w:val="22"/>
                <w:lang w:val="en-GB"/>
              </w:rPr>
              <w:t>26 August 2022</w:t>
            </w:r>
          </w:p>
        </w:tc>
      </w:tr>
      <w:tr w:rsidR="005638D0" w:rsidRPr="000E4459" w14:paraId="59FF85A1" w14:textId="77777777" w:rsidTr="00515546">
        <w:trPr>
          <w:trHeight w:val="20"/>
        </w:trPr>
        <w:tc>
          <w:tcPr>
            <w:tcW w:w="2139" w:type="dxa"/>
            <w:shd w:val="clear" w:color="auto" w:fill="auto"/>
            <w:vAlign w:val="bottom"/>
          </w:tcPr>
          <w:p w14:paraId="29996F20" w14:textId="77777777" w:rsidR="005638D0" w:rsidRPr="000E4459" w:rsidRDefault="005638D0" w:rsidP="005638D0">
            <w:pPr>
              <w:spacing w:after="0"/>
              <w:rPr>
                <w:szCs w:val="22"/>
                <w:lang w:val="en-GB"/>
              </w:rPr>
            </w:pPr>
            <w:r w:rsidRPr="000E4459">
              <w:rPr>
                <w:szCs w:val="22"/>
                <w:lang w:val="en-GB"/>
              </w:rPr>
              <w:t>Review Comments (</w:t>
            </w:r>
            <w:r w:rsidRPr="000E4459">
              <w:rPr>
                <w:i/>
                <w:szCs w:val="22"/>
                <w:lang w:val="en-GB"/>
              </w:rPr>
              <w:t>if applicable)</w:t>
            </w:r>
          </w:p>
        </w:tc>
        <w:tc>
          <w:tcPr>
            <w:tcW w:w="3622" w:type="dxa"/>
            <w:shd w:val="clear" w:color="auto" w:fill="auto"/>
            <w:vAlign w:val="bottom"/>
          </w:tcPr>
          <w:p w14:paraId="7E48D8C4" w14:textId="77777777" w:rsidR="005638D0" w:rsidRPr="000E4459" w:rsidRDefault="005638D0" w:rsidP="005638D0">
            <w:pPr>
              <w:spacing w:after="0"/>
              <w:rPr>
                <w:szCs w:val="22"/>
                <w:lang w:val="en-GB"/>
              </w:rPr>
            </w:pPr>
          </w:p>
        </w:tc>
        <w:tc>
          <w:tcPr>
            <w:tcW w:w="2869" w:type="dxa"/>
            <w:shd w:val="clear" w:color="auto" w:fill="auto"/>
            <w:vAlign w:val="bottom"/>
          </w:tcPr>
          <w:p w14:paraId="4BB0D59B" w14:textId="77777777" w:rsidR="005638D0" w:rsidRPr="000E4459" w:rsidRDefault="005638D0" w:rsidP="005638D0">
            <w:pPr>
              <w:spacing w:after="0"/>
              <w:rPr>
                <w:b/>
                <w:szCs w:val="22"/>
                <w:lang w:val="en-GB"/>
              </w:rPr>
            </w:pPr>
          </w:p>
        </w:tc>
      </w:tr>
    </w:tbl>
    <w:p w14:paraId="3AB66807" w14:textId="142C8BDF" w:rsidR="00521D84" w:rsidRDefault="00521D84" w:rsidP="00975A60">
      <w:pPr>
        <w:rPr>
          <w:szCs w:val="22"/>
          <w:lang w:val="en-GB"/>
        </w:rPr>
      </w:pPr>
    </w:p>
    <w:p w14:paraId="0BFE9BFE" w14:textId="77777777" w:rsidR="00521D84" w:rsidRDefault="00521D84">
      <w:pPr>
        <w:spacing w:after="0"/>
        <w:outlineLvl w:val="9"/>
        <w:rPr>
          <w:szCs w:val="22"/>
          <w:lang w:val="en-GB"/>
        </w:rPr>
      </w:pPr>
      <w:r>
        <w:rPr>
          <w:szCs w:val="22"/>
          <w:lang w:val="en-GB"/>
        </w:rPr>
        <w:br w:type="page"/>
      </w:r>
    </w:p>
    <w:p w14:paraId="15B8F871" w14:textId="77777777" w:rsidR="00105534" w:rsidRPr="00F404E9" w:rsidRDefault="00105534" w:rsidP="00105534">
      <w:pPr>
        <w:pStyle w:val="Heading2"/>
        <w:rPr>
          <w:lang w:val="en-GB"/>
        </w:rPr>
      </w:pPr>
      <w:r w:rsidRPr="00F404E9">
        <w:rPr>
          <w:lang w:val="en-GB"/>
        </w:rPr>
        <w:lastRenderedPageBreak/>
        <w:t>Appendix 2 – Family Liaison Team Checklist for a New Patient</w:t>
      </w:r>
    </w:p>
    <w:p w14:paraId="00C4F8E6" w14:textId="77777777" w:rsidR="00105534" w:rsidRPr="00F404E9" w:rsidRDefault="00105534" w:rsidP="00105534">
      <w:pPr>
        <w:rPr>
          <w:lang w:val="en-GB"/>
        </w:rPr>
      </w:pPr>
      <w:r w:rsidRPr="00F404E9">
        <w:rPr>
          <w:lang w:val="en-GB"/>
        </w:rPr>
        <w:t xml:space="preserve">When a new admission arrives on the ward, please ensure the following details are taken and added to EMRS. </w:t>
      </w:r>
    </w:p>
    <w:p w14:paraId="1F8D4907" w14:textId="77777777" w:rsidR="00105534" w:rsidRPr="00F404E9" w:rsidRDefault="00105534" w:rsidP="00105534">
      <w:pPr>
        <w:rPr>
          <w:lang w:val="en-GB"/>
        </w:rPr>
      </w:pPr>
    </w:p>
    <w:tbl>
      <w:tblPr>
        <w:tblStyle w:val="TableGrid"/>
        <w:tblW w:w="0" w:type="auto"/>
        <w:tblLook w:val="04A0" w:firstRow="1" w:lastRow="0" w:firstColumn="1" w:lastColumn="0" w:noHBand="0" w:noVBand="1"/>
      </w:tblPr>
      <w:tblGrid>
        <w:gridCol w:w="4372"/>
        <w:gridCol w:w="4258"/>
      </w:tblGrid>
      <w:tr w:rsidR="00105534" w:rsidRPr="00F404E9" w14:paraId="0F1C0BF8" w14:textId="77777777" w:rsidTr="00E87DC0">
        <w:tc>
          <w:tcPr>
            <w:tcW w:w="4675" w:type="dxa"/>
          </w:tcPr>
          <w:p w14:paraId="0A37513D" w14:textId="77777777" w:rsidR="00105534" w:rsidRPr="00F404E9" w:rsidRDefault="00105534" w:rsidP="00105534">
            <w:pPr>
              <w:rPr>
                <w:lang w:val="en-GB"/>
              </w:rPr>
            </w:pPr>
            <w:r w:rsidRPr="00F404E9">
              <w:rPr>
                <w:lang w:val="en-GB"/>
              </w:rPr>
              <w:t>Name of patient &amp; MRC number</w:t>
            </w:r>
          </w:p>
          <w:p w14:paraId="073438EA" w14:textId="77777777" w:rsidR="00105534" w:rsidRPr="00F404E9" w:rsidRDefault="00105534" w:rsidP="00105534">
            <w:pPr>
              <w:rPr>
                <w:lang w:val="en-GB"/>
              </w:rPr>
            </w:pPr>
          </w:p>
        </w:tc>
        <w:tc>
          <w:tcPr>
            <w:tcW w:w="4675" w:type="dxa"/>
          </w:tcPr>
          <w:p w14:paraId="7978171F" w14:textId="77777777" w:rsidR="00105534" w:rsidRPr="00F404E9" w:rsidRDefault="00105534" w:rsidP="00105534">
            <w:pPr>
              <w:rPr>
                <w:lang w:val="en-GB"/>
              </w:rPr>
            </w:pPr>
          </w:p>
        </w:tc>
      </w:tr>
      <w:tr w:rsidR="00105534" w:rsidRPr="00F404E9" w14:paraId="6B242C4B" w14:textId="77777777" w:rsidTr="00E87DC0">
        <w:tc>
          <w:tcPr>
            <w:tcW w:w="4675" w:type="dxa"/>
          </w:tcPr>
          <w:p w14:paraId="4203E32A" w14:textId="77777777" w:rsidR="00105534" w:rsidRPr="00F404E9" w:rsidRDefault="00105534" w:rsidP="00105534">
            <w:pPr>
              <w:rPr>
                <w:lang w:val="en-GB"/>
              </w:rPr>
            </w:pPr>
            <w:r w:rsidRPr="00F404E9">
              <w:rPr>
                <w:lang w:val="en-GB"/>
              </w:rPr>
              <w:t>Name of primary point of contact for family</w:t>
            </w:r>
          </w:p>
          <w:p w14:paraId="2A2E9355" w14:textId="77777777" w:rsidR="00105534" w:rsidRPr="00F404E9" w:rsidRDefault="00105534" w:rsidP="00105534">
            <w:pPr>
              <w:rPr>
                <w:lang w:val="en-GB"/>
              </w:rPr>
            </w:pPr>
          </w:p>
        </w:tc>
        <w:tc>
          <w:tcPr>
            <w:tcW w:w="4675" w:type="dxa"/>
          </w:tcPr>
          <w:p w14:paraId="57D6EBE2" w14:textId="77777777" w:rsidR="00105534" w:rsidRPr="00F404E9" w:rsidRDefault="00105534" w:rsidP="00105534">
            <w:pPr>
              <w:rPr>
                <w:lang w:val="en-GB"/>
              </w:rPr>
            </w:pPr>
          </w:p>
        </w:tc>
      </w:tr>
      <w:tr w:rsidR="00105534" w:rsidRPr="00F404E9" w14:paraId="5BFC2E81" w14:textId="77777777" w:rsidTr="00E87DC0">
        <w:tc>
          <w:tcPr>
            <w:tcW w:w="4675" w:type="dxa"/>
          </w:tcPr>
          <w:p w14:paraId="65C4285D" w14:textId="77777777" w:rsidR="00105534" w:rsidRPr="00F404E9" w:rsidRDefault="00105534" w:rsidP="00105534">
            <w:pPr>
              <w:rPr>
                <w:lang w:val="en-GB"/>
              </w:rPr>
            </w:pPr>
            <w:r w:rsidRPr="00F404E9">
              <w:rPr>
                <w:lang w:val="en-GB"/>
              </w:rPr>
              <w:t>Relationship to patient</w:t>
            </w:r>
          </w:p>
          <w:p w14:paraId="314D6003" w14:textId="77777777" w:rsidR="00105534" w:rsidRPr="00F404E9" w:rsidRDefault="00105534" w:rsidP="00105534">
            <w:pPr>
              <w:rPr>
                <w:lang w:val="en-GB"/>
              </w:rPr>
            </w:pPr>
          </w:p>
        </w:tc>
        <w:tc>
          <w:tcPr>
            <w:tcW w:w="4675" w:type="dxa"/>
          </w:tcPr>
          <w:p w14:paraId="00691FF8" w14:textId="77777777" w:rsidR="00105534" w:rsidRPr="00F404E9" w:rsidRDefault="00105534" w:rsidP="00105534">
            <w:pPr>
              <w:rPr>
                <w:lang w:val="en-GB"/>
              </w:rPr>
            </w:pPr>
          </w:p>
        </w:tc>
      </w:tr>
      <w:tr w:rsidR="00105534" w:rsidRPr="00F404E9" w14:paraId="337C1B69" w14:textId="77777777" w:rsidTr="00E87DC0">
        <w:tc>
          <w:tcPr>
            <w:tcW w:w="4675" w:type="dxa"/>
          </w:tcPr>
          <w:p w14:paraId="7490FAA8" w14:textId="77777777" w:rsidR="00105534" w:rsidRPr="00F404E9" w:rsidRDefault="00105534" w:rsidP="00105534">
            <w:pPr>
              <w:rPr>
                <w:lang w:val="en-GB"/>
              </w:rPr>
            </w:pPr>
            <w:r w:rsidRPr="00F404E9">
              <w:rPr>
                <w:lang w:val="en-GB"/>
              </w:rPr>
              <w:t>Telephone numbers of primary point of contact</w:t>
            </w:r>
          </w:p>
        </w:tc>
        <w:tc>
          <w:tcPr>
            <w:tcW w:w="4675" w:type="dxa"/>
          </w:tcPr>
          <w:p w14:paraId="78ECE78E" w14:textId="77777777" w:rsidR="00105534" w:rsidRPr="00F404E9" w:rsidRDefault="00105534" w:rsidP="00105534">
            <w:pPr>
              <w:rPr>
                <w:lang w:val="en-GB"/>
              </w:rPr>
            </w:pPr>
          </w:p>
        </w:tc>
      </w:tr>
      <w:tr w:rsidR="00105534" w:rsidRPr="00F404E9" w14:paraId="1D0AB42D" w14:textId="77777777" w:rsidTr="00E87DC0">
        <w:tc>
          <w:tcPr>
            <w:tcW w:w="4675" w:type="dxa"/>
          </w:tcPr>
          <w:p w14:paraId="3B34697B" w14:textId="77777777" w:rsidR="00105534" w:rsidRPr="00F404E9" w:rsidRDefault="00105534" w:rsidP="00105534">
            <w:pPr>
              <w:rPr>
                <w:lang w:val="en-GB"/>
              </w:rPr>
            </w:pPr>
            <w:r w:rsidRPr="00F404E9">
              <w:rPr>
                <w:lang w:val="en-GB"/>
              </w:rPr>
              <w:t>Name of escort who will visit the ward in case of deterioration</w:t>
            </w:r>
          </w:p>
        </w:tc>
        <w:tc>
          <w:tcPr>
            <w:tcW w:w="4675" w:type="dxa"/>
          </w:tcPr>
          <w:p w14:paraId="64BF6175" w14:textId="77777777" w:rsidR="00105534" w:rsidRPr="00F404E9" w:rsidRDefault="00105534" w:rsidP="00105534">
            <w:pPr>
              <w:rPr>
                <w:lang w:val="en-GB"/>
              </w:rPr>
            </w:pPr>
          </w:p>
        </w:tc>
      </w:tr>
      <w:tr w:rsidR="00105534" w:rsidRPr="00F404E9" w14:paraId="3E4630B0" w14:textId="77777777" w:rsidTr="00E87DC0">
        <w:tc>
          <w:tcPr>
            <w:tcW w:w="4675" w:type="dxa"/>
          </w:tcPr>
          <w:p w14:paraId="3EAEE0B0" w14:textId="77777777" w:rsidR="00105534" w:rsidRPr="00F404E9" w:rsidRDefault="00105534" w:rsidP="00105534">
            <w:pPr>
              <w:rPr>
                <w:lang w:val="en-GB"/>
              </w:rPr>
            </w:pPr>
            <w:r w:rsidRPr="00F404E9">
              <w:rPr>
                <w:lang w:val="en-GB"/>
              </w:rPr>
              <w:t>Telephone numbers of escort who will visit the ward in case of deterioration</w:t>
            </w:r>
          </w:p>
        </w:tc>
        <w:tc>
          <w:tcPr>
            <w:tcW w:w="4675" w:type="dxa"/>
          </w:tcPr>
          <w:p w14:paraId="55EE9E92" w14:textId="77777777" w:rsidR="00105534" w:rsidRPr="00F404E9" w:rsidRDefault="00105534" w:rsidP="00105534">
            <w:pPr>
              <w:rPr>
                <w:lang w:val="en-GB"/>
              </w:rPr>
            </w:pPr>
          </w:p>
        </w:tc>
      </w:tr>
    </w:tbl>
    <w:p w14:paraId="25C6AE20" w14:textId="77777777" w:rsidR="00105534" w:rsidRPr="00F404E9" w:rsidRDefault="00105534" w:rsidP="00105534">
      <w:pPr>
        <w:rPr>
          <w:lang w:val="en-GB"/>
        </w:rPr>
      </w:pPr>
    </w:p>
    <w:p w14:paraId="3494C2C8" w14:textId="77777777" w:rsidR="00105534" w:rsidRPr="00F404E9" w:rsidRDefault="00105534" w:rsidP="00105534">
      <w:pPr>
        <w:rPr>
          <w:lang w:val="en-GB"/>
        </w:rPr>
      </w:pPr>
      <w:r w:rsidRPr="00F404E9">
        <w:rPr>
          <w:lang w:val="en-GB"/>
        </w:rPr>
        <w:t>Please also explain to the relatives the following procedures.</w:t>
      </w:r>
    </w:p>
    <w:p w14:paraId="2AA4C691" w14:textId="0DB3871A" w:rsidR="00105534" w:rsidRPr="00105534" w:rsidRDefault="00105534" w:rsidP="00105534">
      <w:pPr>
        <w:pStyle w:val="ListParagraph"/>
        <w:numPr>
          <w:ilvl w:val="0"/>
          <w:numId w:val="42"/>
        </w:numPr>
        <w:rPr>
          <w:lang w:val="en-GB"/>
        </w:rPr>
      </w:pPr>
      <w:r w:rsidRPr="00105534">
        <w:rPr>
          <w:lang w:val="en-GB"/>
        </w:rPr>
        <w:t>Relatives can bring in a small bag for the patient containing a mobile phone, charger, change of clothes and any other small items that they may require. The bag should have a label with the patient’s name on it.</w:t>
      </w:r>
    </w:p>
    <w:p w14:paraId="0E626ED0" w14:textId="78A98EB1" w:rsidR="00105534" w:rsidRPr="00105534" w:rsidRDefault="00105534" w:rsidP="00105534">
      <w:pPr>
        <w:pStyle w:val="ListParagraph"/>
        <w:numPr>
          <w:ilvl w:val="0"/>
          <w:numId w:val="42"/>
        </w:numPr>
        <w:rPr>
          <w:lang w:val="en-GB"/>
        </w:rPr>
      </w:pPr>
      <w:r w:rsidRPr="00105534">
        <w:rPr>
          <w:lang w:val="en-GB"/>
        </w:rPr>
        <w:t>Explain daily update status procedures.</w:t>
      </w:r>
    </w:p>
    <w:p w14:paraId="7141D5A3" w14:textId="1F9AB8E2" w:rsidR="00105534" w:rsidRPr="00105534" w:rsidRDefault="00105534" w:rsidP="00105534">
      <w:pPr>
        <w:pStyle w:val="ListParagraph"/>
        <w:numPr>
          <w:ilvl w:val="0"/>
          <w:numId w:val="42"/>
        </w:numPr>
        <w:rPr>
          <w:lang w:val="en-GB"/>
        </w:rPr>
      </w:pPr>
      <w:r w:rsidRPr="00105534">
        <w:rPr>
          <w:lang w:val="en-GB"/>
        </w:rPr>
        <w:t>Give primary point of contact for the family the contact details for the Family Liaison Team.</w:t>
      </w:r>
    </w:p>
    <w:p w14:paraId="60689FDF" w14:textId="77777777" w:rsidR="00105534" w:rsidRDefault="00105534">
      <w:pPr>
        <w:spacing w:after="0"/>
        <w:outlineLvl w:val="9"/>
        <w:rPr>
          <w:rFonts w:cs="Times New Roman"/>
          <w:b/>
          <w:sz w:val="24"/>
          <w:szCs w:val="28"/>
          <w:lang w:val="en-GB"/>
        </w:rPr>
      </w:pPr>
      <w:r>
        <w:rPr>
          <w:lang w:val="en-GB"/>
        </w:rPr>
        <w:br w:type="page"/>
      </w:r>
    </w:p>
    <w:p w14:paraId="4F926D42" w14:textId="6373C7BF" w:rsidR="00521D84" w:rsidRDefault="00521D84" w:rsidP="00521D84">
      <w:pPr>
        <w:pStyle w:val="Heading2"/>
        <w:rPr>
          <w:lang w:val="en-GB"/>
        </w:rPr>
      </w:pPr>
      <w:r w:rsidRPr="00521D84">
        <w:rPr>
          <w:lang w:val="en-GB"/>
        </w:rPr>
        <w:lastRenderedPageBreak/>
        <w:t xml:space="preserve">Appendix </w:t>
      </w:r>
      <w:r>
        <w:rPr>
          <w:lang w:val="en-GB"/>
        </w:rPr>
        <w:t>2</w:t>
      </w:r>
      <w:r w:rsidRPr="00521D84">
        <w:rPr>
          <w:lang w:val="en-GB"/>
        </w:rPr>
        <w:t xml:space="preserve"> – Family Liaison Team script for the daily update status</w:t>
      </w:r>
    </w:p>
    <w:p w14:paraId="3EC12EC8" w14:textId="4D449FAD" w:rsidR="00975A60" w:rsidRPr="000E4459" w:rsidRDefault="002A22E6" w:rsidP="002A22E6">
      <w:pPr>
        <w:rPr>
          <w:szCs w:val="22"/>
          <w:lang w:val="en-GB"/>
        </w:rPr>
      </w:pPr>
      <w:bookmarkStart w:id="6" w:name="_GoBack"/>
      <w:r>
        <w:rPr>
          <w:noProof/>
          <w:szCs w:val="22"/>
          <w:lang w:val="en-GB"/>
        </w:rPr>
        <w:drawing>
          <wp:inline distT="0" distB="0" distL="0" distR="0" wp14:anchorId="5CAE826B" wp14:editId="2EEF532B">
            <wp:extent cx="5486400" cy="66719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6671945"/>
                    </a:xfrm>
                    <a:prstGeom prst="rect">
                      <a:avLst/>
                    </a:prstGeom>
                  </pic:spPr>
                </pic:pic>
              </a:graphicData>
            </a:graphic>
          </wp:inline>
        </w:drawing>
      </w:r>
      <w:bookmarkEnd w:id="6"/>
    </w:p>
    <w:sectPr w:rsidR="00975A60" w:rsidRPr="000E4459" w:rsidSect="00D13825">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E45CB" w14:textId="77777777" w:rsidR="00C212E9" w:rsidRDefault="00C212E9" w:rsidP="00975A60">
      <w:pPr>
        <w:spacing w:after="0"/>
      </w:pPr>
      <w:r>
        <w:separator/>
      </w:r>
    </w:p>
  </w:endnote>
  <w:endnote w:type="continuationSeparator" w:id="0">
    <w:p w14:paraId="26A9DE23" w14:textId="77777777" w:rsidR="00C212E9" w:rsidRDefault="00C212E9"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8306C"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766572"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9447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226A2"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BB0AE" w14:textId="77777777" w:rsidR="00C212E9" w:rsidRDefault="00C212E9" w:rsidP="00975A60">
      <w:pPr>
        <w:spacing w:after="0"/>
      </w:pPr>
      <w:r>
        <w:separator/>
      </w:r>
    </w:p>
  </w:footnote>
  <w:footnote w:type="continuationSeparator" w:id="0">
    <w:p w14:paraId="6370159D" w14:textId="77777777" w:rsidR="00C212E9" w:rsidRDefault="00C212E9"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965F" w14:textId="77777777" w:rsidR="00843087" w:rsidRDefault="0084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961C8" w14:textId="25197256" w:rsidR="00D13825" w:rsidRPr="00F87812" w:rsidRDefault="00D13825" w:rsidP="00D13825">
    <w:pPr>
      <w:pStyle w:val="Header"/>
    </w:pPr>
    <w:r w:rsidRPr="00F87812">
      <w:t>Identification code: MeG-CLS-</w:t>
    </w:r>
    <w:r w:rsidR="004E6A99">
      <w:t>089</w:t>
    </w:r>
    <w:r w:rsidRPr="00F87812">
      <w:tab/>
    </w:r>
  </w:p>
  <w:p w14:paraId="24093CC1" w14:textId="4A375713" w:rsidR="005D1877" w:rsidRPr="0095050B" w:rsidRDefault="00D13825" w:rsidP="00D13825">
    <w:pPr>
      <w:pStyle w:val="Header"/>
    </w:pPr>
    <w:r w:rsidRPr="0095050B">
      <w:t xml:space="preserve">Version: </w:t>
    </w:r>
    <w:r w:rsidR="00C1798F">
      <w:t>2</w:t>
    </w:r>
    <w:r w:rsidRPr="0095050B">
      <w:t>.0 –</w:t>
    </w:r>
    <w:r w:rsidR="00C1798F">
      <w:t>26 August</w:t>
    </w:r>
    <w:r w:rsidR="00013C48">
      <w:t xml:space="preserv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A4168" w14:textId="77777777" w:rsidR="00D13825" w:rsidRDefault="00D13825" w:rsidP="00D13825">
    <w:pPr>
      <w:pStyle w:val="Header"/>
      <w:ind w:firstLine="2880"/>
      <w:rPr>
        <w:rFonts w:cs="Arial"/>
        <w:b/>
      </w:rPr>
    </w:pPr>
    <w:r>
      <w:rPr>
        <w:rFonts w:cs="Arial"/>
        <w:b/>
        <w:noProof/>
      </w:rPr>
      <w:drawing>
        <wp:anchor distT="0" distB="0" distL="114300" distR="114300" simplePos="0" relativeHeight="251667968" behindDoc="1" locked="0" layoutInCell="1" allowOverlap="1" wp14:anchorId="3A36E424" wp14:editId="66DB02CE">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57BFE63"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0DADA01" w14:textId="77777777" w:rsidR="00D13825" w:rsidRPr="003C0800" w:rsidRDefault="00D13825" w:rsidP="00D13825">
    <w:pPr>
      <w:pStyle w:val="Header"/>
      <w:ind w:firstLine="2880"/>
      <w:rPr>
        <w:rFonts w:cs="Arial"/>
        <w:b/>
      </w:rPr>
    </w:pPr>
  </w:p>
  <w:p w14:paraId="16EA417E" w14:textId="5A6AA3EE" w:rsidR="00D13825" w:rsidRPr="00F87812" w:rsidRDefault="00D13825" w:rsidP="00D13825">
    <w:pPr>
      <w:pStyle w:val="Header"/>
    </w:pPr>
    <w:r w:rsidRPr="00F87812">
      <w:t>Identification code: MeG-CLS-</w:t>
    </w:r>
    <w:r w:rsidR="004E6A99">
      <w:t>089</w:t>
    </w:r>
    <w:r w:rsidRPr="00F87812">
      <w:tab/>
    </w:r>
  </w:p>
  <w:p w14:paraId="33DF2C42" w14:textId="320895A3" w:rsidR="00D13825" w:rsidRPr="00F87812" w:rsidRDefault="00D13825" w:rsidP="00D13825">
    <w:pPr>
      <w:pStyle w:val="Header"/>
    </w:pPr>
    <w:r w:rsidRPr="00F87812">
      <w:t xml:space="preserve">Version: </w:t>
    </w:r>
    <w:r w:rsidR="00C1798F">
      <w:t>2</w:t>
    </w:r>
    <w:r w:rsidRPr="0095050B">
      <w:t xml:space="preserve">.0 – </w:t>
    </w:r>
    <w:r w:rsidR="00C1798F">
      <w:t>26 August</w:t>
    </w:r>
    <w:r w:rsidR="00624C4D">
      <w:t xml:space="preserve"> 2020</w:t>
    </w:r>
  </w:p>
  <w:p w14:paraId="13B19D45"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1E528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D76E2E46"/>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1F5533"/>
    <w:multiLevelType w:val="hybridMultilevel"/>
    <w:tmpl w:val="B052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8510770"/>
    <w:multiLevelType w:val="hybridMultilevel"/>
    <w:tmpl w:val="276CBAB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526E6E"/>
    <w:multiLevelType w:val="hybridMultilevel"/>
    <w:tmpl w:val="9B301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A35048"/>
    <w:multiLevelType w:val="hybridMultilevel"/>
    <w:tmpl w:val="569AD6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FC0907"/>
    <w:multiLevelType w:val="hybridMultilevel"/>
    <w:tmpl w:val="E6EC9A06"/>
    <w:lvl w:ilvl="0" w:tplc="08090001">
      <w:start w:val="1"/>
      <w:numFmt w:val="bullet"/>
      <w:lvlText w:val=""/>
      <w:lvlJc w:val="left"/>
      <w:pPr>
        <w:ind w:left="1488" w:hanging="360"/>
      </w:pPr>
      <w:rPr>
        <w:rFonts w:ascii="Symbol" w:hAnsi="Symbol" w:cs="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cs="Wingdings" w:hint="default"/>
      </w:rPr>
    </w:lvl>
    <w:lvl w:ilvl="3" w:tplc="08090001" w:tentative="1">
      <w:start w:val="1"/>
      <w:numFmt w:val="bullet"/>
      <w:lvlText w:val=""/>
      <w:lvlJc w:val="left"/>
      <w:pPr>
        <w:ind w:left="3648" w:hanging="360"/>
      </w:pPr>
      <w:rPr>
        <w:rFonts w:ascii="Symbol" w:hAnsi="Symbol" w:cs="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cs="Wingdings" w:hint="default"/>
      </w:rPr>
    </w:lvl>
    <w:lvl w:ilvl="6" w:tplc="08090001" w:tentative="1">
      <w:start w:val="1"/>
      <w:numFmt w:val="bullet"/>
      <w:lvlText w:val=""/>
      <w:lvlJc w:val="left"/>
      <w:pPr>
        <w:ind w:left="5808" w:hanging="360"/>
      </w:pPr>
      <w:rPr>
        <w:rFonts w:ascii="Symbol" w:hAnsi="Symbol" w:cs="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cs="Wingdings" w:hint="default"/>
      </w:rPr>
    </w:lvl>
  </w:abstractNum>
  <w:abstractNum w:abstractNumId="20"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2F42AC"/>
    <w:multiLevelType w:val="hybridMultilevel"/>
    <w:tmpl w:val="AFA82EF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5F3C426A"/>
    <w:multiLevelType w:val="hybridMultilevel"/>
    <w:tmpl w:val="1FB612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0015A4F"/>
    <w:multiLevelType w:val="hybridMultilevel"/>
    <w:tmpl w:val="A4B2B334"/>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639C183F"/>
    <w:multiLevelType w:val="hybridMultilevel"/>
    <w:tmpl w:val="CAB656E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8D34125"/>
    <w:multiLevelType w:val="hybridMultilevel"/>
    <w:tmpl w:val="B7C24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6F37E4"/>
    <w:multiLevelType w:val="hybridMultilevel"/>
    <w:tmpl w:val="E77E51F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3D28F7"/>
    <w:multiLevelType w:val="hybridMultilevel"/>
    <w:tmpl w:val="838AC7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4571B6"/>
    <w:multiLevelType w:val="hybridMultilevel"/>
    <w:tmpl w:val="674402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cs="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1"/>
  </w:num>
  <w:num w:numId="4">
    <w:abstractNumId w:val="1"/>
  </w:num>
  <w:num w:numId="5">
    <w:abstractNumId w:val="0"/>
  </w:num>
  <w:num w:numId="6">
    <w:abstractNumId w:val="5"/>
  </w:num>
  <w:num w:numId="7">
    <w:abstractNumId w:val="20"/>
  </w:num>
  <w:num w:numId="8">
    <w:abstractNumId w:val="2"/>
  </w:num>
  <w:num w:numId="9">
    <w:abstractNumId w:val="41"/>
  </w:num>
  <w:num w:numId="10">
    <w:abstractNumId w:val="3"/>
  </w:num>
  <w:num w:numId="11">
    <w:abstractNumId w:val="12"/>
  </w:num>
  <w:num w:numId="12">
    <w:abstractNumId w:val="28"/>
  </w:num>
  <w:num w:numId="13">
    <w:abstractNumId w:val="34"/>
  </w:num>
  <w:num w:numId="14">
    <w:abstractNumId w:val="31"/>
  </w:num>
  <w:num w:numId="15">
    <w:abstractNumId w:val="40"/>
  </w:num>
  <w:num w:numId="16">
    <w:abstractNumId w:val="15"/>
  </w:num>
  <w:num w:numId="17">
    <w:abstractNumId w:val="8"/>
  </w:num>
  <w:num w:numId="18">
    <w:abstractNumId w:val="32"/>
  </w:num>
  <w:num w:numId="19">
    <w:abstractNumId w:val="16"/>
  </w:num>
  <w:num w:numId="20">
    <w:abstractNumId w:val="37"/>
  </w:num>
  <w:num w:numId="21">
    <w:abstractNumId w:val="18"/>
  </w:num>
  <w:num w:numId="22">
    <w:abstractNumId w:val="9"/>
  </w:num>
  <w:num w:numId="23">
    <w:abstractNumId w:val="27"/>
  </w:num>
  <w:num w:numId="24">
    <w:abstractNumId w:val="30"/>
  </w:num>
  <w:num w:numId="25">
    <w:abstractNumId w:val="21"/>
  </w:num>
  <w:num w:numId="26">
    <w:abstractNumId w:val="14"/>
  </w:num>
  <w:num w:numId="27">
    <w:abstractNumId w:val="7"/>
  </w:num>
  <w:num w:numId="28">
    <w:abstractNumId w:val="36"/>
  </w:num>
  <w:num w:numId="29">
    <w:abstractNumId w:val="23"/>
  </w:num>
  <w:num w:numId="30">
    <w:abstractNumId w:val="4"/>
  </w:num>
  <w:num w:numId="31">
    <w:abstractNumId w:val="38"/>
  </w:num>
  <w:num w:numId="32">
    <w:abstractNumId w:val="24"/>
  </w:num>
  <w:num w:numId="33">
    <w:abstractNumId w:val="19"/>
  </w:num>
  <w:num w:numId="34">
    <w:abstractNumId w:val="25"/>
  </w:num>
  <w:num w:numId="35">
    <w:abstractNumId w:val="6"/>
  </w:num>
  <w:num w:numId="36">
    <w:abstractNumId w:val="39"/>
  </w:num>
  <w:num w:numId="37">
    <w:abstractNumId w:val="22"/>
  </w:num>
  <w:num w:numId="38">
    <w:abstractNumId w:val="33"/>
  </w:num>
  <w:num w:numId="39">
    <w:abstractNumId w:val="35"/>
  </w:num>
  <w:num w:numId="40">
    <w:abstractNumId w:val="13"/>
  </w:num>
  <w:num w:numId="41">
    <w:abstractNumId w:val="26"/>
  </w:num>
  <w:num w:numId="4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kemokwe Fatai">
    <w15:presenceInfo w15:providerId="AD" w15:userId="S-1-5-21-1390067357-1715567821-839522115-52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grammar="clean"/>
  <w:attachedTemplate r:id="rId1"/>
  <w:revisionView w:markup="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xNDKwNDQ0sbQ0MzZX0lEKTi0uzszPAykwqQUAcqpVsCwAAAA="/>
  </w:docVars>
  <w:rsids>
    <w:rsidRoot w:val="000E4459"/>
    <w:rsid w:val="000039D9"/>
    <w:rsid w:val="00013C48"/>
    <w:rsid w:val="0007147C"/>
    <w:rsid w:val="00081642"/>
    <w:rsid w:val="000B61D8"/>
    <w:rsid w:val="000E4459"/>
    <w:rsid w:val="00105534"/>
    <w:rsid w:val="00114AAF"/>
    <w:rsid w:val="001203AE"/>
    <w:rsid w:val="00157874"/>
    <w:rsid w:val="00175153"/>
    <w:rsid w:val="001C1450"/>
    <w:rsid w:val="00223920"/>
    <w:rsid w:val="00236BC5"/>
    <w:rsid w:val="00252A11"/>
    <w:rsid w:val="002734EB"/>
    <w:rsid w:val="0029357D"/>
    <w:rsid w:val="002A22E6"/>
    <w:rsid w:val="002A2856"/>
    <w:rsid w:val="003020A2"/>
    <w:rsid w:val="003038D3"/>
    <w:rsid w:val="003225CD"/>
    <w:rsid w:val="00353396"/>
    <w:rsid w:val="003C0800"/>
    <w:rsid w:val="003E2496"/>
    <w:rsid w:val="003F70CA"/>
    <w:rsid w:val="004A25F0"/>
    <w:rsid w:val="004A4C93"/>
    <w:rsid w:val="004C4442"/>
    <w:rsid w:val="004E6A99"/>
    <w:rsid w:val="00504405"/>
    <w:rsid w:val="005151D8"/>
    <w:rsid w:val="00515546"/>
    <w:rsid w:val="00521D84"/>
    <w:rsid w:val="005638D0"/>
    <w:rsid w:val="00584E1E"/>
    <w:rsid w:val="005B3170"/>
    <w:rsid w:val="005D1877"/>
    <w:rsid w:val="00624C4D"/>
    <w:rsid w:val="00633320"/>
    <w:rsid w:val="006646B4"/>
    <w:rsid w:val="007067BE"/>
    <w:rsid w:val="007B26B1"/>
    <w:rsid w:val="00843087"/>
    <w:rsid w:val="00857027"/>
    <w:rsid w:val="0090214D"/>
    <w:rsid w:val="009165E9"/>
    <w:rsid w:val="009325A7"/>
    <w:rsid w:val="0095050B"/>
    <w:rsid w:val="009747D5"/>
    <w:rsid w:val="00975A60"/>
    <w:rsid w:val="009956F9"/>
    <w:rsid w:val="009B44BE"/>
    <w:rsid w:val="009F5B1B"/>
    <w:rsid w:val="00A312D8"/>
    <w:rsid w:val="00A41080"/>
    <w:rsid w:val="00A57064"/>
    <w:rsid w:val="00B31AC4"/>
    <w:rsid w:val="00B844E8"/>
    <w:rsid w:val="00BA4371"/>
    <w:rsid w:val="00BD08AB"/>
    <w:rsid w:val="00C1798F"/>
    <w:rsid w:val="00C212E9"/>
    <w:rsid w:val="00C2225E"/>
    <w:rsid w:val="00C67021"/>
    <w:rsid w:val="00C7427D"/>
    <w:rsid w:val="00CA0A1E"/>
    <w:rsid w:val="00CC3CF5"/>
    <w:rsid w:val="00CD4A1D"/>
    <w:rsid w:val="00D03AB2"/>
    <w:rsid w:val="00D13825"/>
    <w:rsid w:val="00D50A19"/>
    <w:rsid w:val="00DA20ED"/>
    <w:rsid w:val="00DC1CC5"/>
    <w:rsid w:val="00DC590C"/>
    <w:rsid w:val="00DE3D6D"/>
    <w:rsid w:val="00DF345F"/>
    <w:rsid w:val="00E162DA"/>
    <w:rsid w:val="00F03F25"/>
    <w:rsid w:val="00F451A2"/>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FF7E4"/>
  <w15:docId w15:val="{E14C2C21-57CB-4458-B00E-661EEBB2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semiHidden/>
    <w:unhideWhenUsed/>
    <w:rsid w:val="000E4459"/>
    <w:rPr>
      <w:sz w:val="16"/>
      <w:szCs w:val="16"/>
    </w:rPr>
  </w:style>
  <w:style w:type="paragraph" w:styleId="CommentText">
    <w:name w:val="annotation text"/>
    <w:basedOn w:val="Normal"/>
    <w:link w:val="CommentTextChar"/>
    <w:unhideWhenUsed/>
    <w:rsid w:val="000E4459"/>
    <w:rPr>
      <w:sz w:val="20"/>
      <w:szCs w:val="20"/>
    </w:rPr>
  </w:style>
  <w:style w:type="character" w:customStyle="1" w:styleId="CommentTextChar">
    <w:name w:val="Comment Text Char"/>
    <w:basedOn w:val="DefaultParagraphFont"/>
    <w:link w:val="CommentText"/>
    <w:rsid w:val="000E4459"/>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doi.org/10.1634/theoncologist.5-4-30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0863651B94934296F53E2D0B89693D" ma:contentTypeVersion="5" ma:contentTypeDescription="Create a new document." ma:contentTypeScope="" ma:versionID="578be01b9b521b3cfd95cc14d887c1d2">
  <xsd:schema xmlns:xsd="http://www.w3.org/2001/XMLSchema" xmlns:xs="http://www.w3.org/2001/XMLSchema" xmlns:p="http://schemas.microsoft.com/office/2006/metadata/properties" xmlns:ns3="6a164dda-3779-4169-b957-e287451f6523" xmlns:ns4="4cbd227c-2583-4947-bae6-b2f921e513de" targetNamespace="http://schemas.microsoft.com/office/2006/metadata/properties" ma:root="true" ma:fieldsID="47a353a6892578f548b8f64a49e9eb33" ns3:_="" ns4:_="">
    <xsd:import namespace="6a164dda-3779-4169-b957-e287451f6523"/>
    <xsd:import namespace="4cbd227c-2583-4947-bae6-b2f921e513de"/>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4cbd227c-2583-4947-bae6-b2f921e513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8207403b-203c-4ed3-95cd-88a852189123" ContentTypeId="0x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19DE56-7325-4046-9233-1E20718D8D41}">
  <ds:schemaRefs>
    <ds:schemaRef ds:uri="http://schemas.microsoft.com/office/2006/metadata/properties"/>
    <ds:schemaRef ds:uri="http://schemas.microsoft.com/office/infopath/2007/PartnerControls"/>
    <ds:schemaRef ds:uri="6a164dda-3779-4169-b957-e287451f6523"/>
  </ds:schemaRefs>
</ds:datastoreItem>
</file>

<file path=customXml/itemProps2.xml><?xml version="1.0" encoding="utf-8"?>
<ds:datastoreItem xmlns:ds="http://schemas.openxmlformats.org/officeDocument/2006/customXml" ds:itemID="{8D8954EB-8291-427F-A025-4264EEEB8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4cbd227c-2583-4947-bae6-b2f921e51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EC1FF3-A983-430E-A7D0-8DFA026F8489}">
  <ds:schemaRefs>
    <ds:schemaRef ds:uri="Microsoft.SharePoint.Taxonomy.ContentTypeSync"/>
  </ds:schemaRefs>
</ds:datastoreItem>
</file>

<file path=customXml/itemProps4.xml><?xml version="1.0" encoding="utf-8"?>
<ds:datastoreItem xmlns:ds="http://schemas.openxmlformats.org/officeDocument/2006/customXml" ds:itemID="{78F38F7F-09A0-43BF-B959-66CBCF2130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2</TotalTime>
  <Pages>6</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Akemokwe Fatai</cp:lastModifiedBy>
  <cp:revision>4</cp:revision>
  <dcterms:created xsi:type="dcterms:W3CDTF">2020-08-26T12:21:00Z</dcterms:created>
  <dcterms:modified xsi:type="dcterms:W3CDTF">2020-12-14T14:27:00Z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0x010100AD0863651B94934296F53E2D0B89693D</vt:lpwstr>
  </property>
</Properties>
</file>
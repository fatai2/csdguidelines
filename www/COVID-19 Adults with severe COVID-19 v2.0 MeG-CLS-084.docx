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39E94" w14:textId="6D7459F3" w:rsidR="009B4E05" w:rsidRPr="00901156" w:rsidRDefault="009B4E05" w:rsidP="009B4E05">
      <w:pPr>
        <w:pStyle w:val="Heading"/>
        <w:rPr>
          <w:rFonts w:cs="Arial"/>
          <w:lang w:val="en-GB"/>
        </w:rPr>
      </w:pPr>
      <w:r w:rsidRPr="00901156">
        <w:rPr>
          <w:rFonts w:cs="Arial"/>
          <w:lang w:val="en-GB"/>
        </w:rPr>
        <w:t xml:space="preserve">Adults with </w:t>
      </w:r>
      <w:r w:rsidR="00122D48">
        <w:rPr>
          <w:rFonts w:cs="Arial"/>
          <w:lang w:val="en-GB"/>
        </w:rPr>
        <w:t>severe</w:t>
      </w:r>
      <w:r w:rsidR="00C954C9">
        <w:rPr>
          <w:rFonts w:cs="Arial"/>
          <w:lang w:val="en-GB"/>
        </w:rPr>
        <w:t xml:space="preserve"> or critical</w:t>
      </w:r>
      <w:r w:rsidR="00122D48">
        <w:rPr>
          <w:rFonts w:cs="Arial"/>
          <w:lang w:val="en-GB"/>
        </w:rPr>
        <w:t xml:space="preserve"> </w:t>
      </w:r>
      <w:r w:rsidRPr="00901156">
        <w:rPr>
          <w:rFonts w:cs="Arial"/>
          <w:lang w:val="en-GB"/>
        </w:rPr>
        <w:t>COVID-19</w:t>
      </w:r>
    </w:p>
    <w:p w14:paraId="5D274E5C" w14:textId="77777777" w:rsidR="00A84D47" w:rsidRPr="00901156" w:rsidRDefault="00A84D47" w:rsidP="00A84D47">
      <w:pPr>
        <w:pStyle w:val="paragraph"/>
        <w:textAlignment w:val="baseline"/>
        <w:rPr>
          <w:b/>
          <w:bCs/>
        </w:rPr>
      </w:pPr>
      <w:r w:rsidRPr="00901156">
        <w:rPr>
          <w:rStyle w:val="normaltextrun"/>
          <w:rFonts w:ascii="Arial" w:hAnsi="Arial" w:cs="Arial"/>
          <w:b/>
          <w:bCs/>
          <w:i/>
          <w:iCs/>
        </w:rPr>
        <w:t>Executive summary</w:t>
      </w:r>
    </w:p>
    <w:p w14:paraId="47F5FAE9" w14:textId="77777777" w:rsidR="00A84D47" w:rsidRPr="00901156" w:rsidRDefault="00A84D47" w:rsidP="00A84D47">
      <w:pPr>
        <w:pStyle w:val="paragraph"/>
        <w:textAlignment w:val="baseline"/>
        <w:rPr>
          <w:b/>
          <w:bCs/>
        </w:rPr>
      </w:pPr>
      <w:r w:rsidRPr="00901156">
        <w:rPr>
          <w:rStyle w:val="normaltextrun"/>
          <w:rFonts w:ascii="Arial" w:hAnsi="Arial" w:cs="Arial"/>
          <w:b/>
          <w:bCs/>
        </w:rPr>
        <w:t>Introduction</w:t>
      </w:r>
      <w:r w:rsidRPr="00901156">
        <w:rPr>
          <w:rStyle w:val="eop"/>
          <w:rFonts w:cs="Arial"/>
          <w:b/>
          <w:bCs/>
        </w:rPr>
        <w:t> </w:t>
      </w:r>
    </w:p>
    <w:p w14:paraId="42A78E2B" w14:textId="1F2FF7A5" w:rsidR="00A84D47" w:rsidRPr="00901156" w:rsidRDefault="006A7FF9" w:rsidP="00A84D47">
      <w:pPr>
        <w:pStyle w:val="paragraph"/>
        <w:textAlignment w:val="baseline"/>
      </w:pPr>
      <w:r w:rsidRPr="00901156">
        <w:rPr>
          <w:rStyle w:val="normaltextrun"/>
          <w:rFonts w:ascii="Arial" w:hAnsi="Arial" w:cs="Arial"/>
          <w:sz w:val="22"/>
          <w:szCs w:val="22"/>
        </w:rPr>
        <w:t xml:space="preserve">This guideline assumes that an adult patient has been diagnosed with COVID-19 or that the clinical picture is highly suspicious for COVID-19. A small group of patients who contract COVID-19 will become very unwell with it. </w:t>
      </w:r>
    </w:p>
    <w:p w14:paraId="3105D313" w14:textId="77777777" w:rsidR="00A84D47" w:rsidRPr="00901156" w:rsidRDefault="00A84D47" w:rsidP="00A84D47">
      <w:pPr>
        <w:pStyle w:val="paragraph"/>
        <w:textAlignment w:val="baseline"/>
        <w:rPr>
          <w:b/>
          <w:bCs/>
          <w:u w:val="single"/>
        </w:rPr>
      </w:pPr>
      <w:r w:rsidRPr="00901156">
        <w:rPr>
          <w:rStyle w:val="normaltextrun"/>
          <w:rFonts w:ascii="Arial" w:hAnsi="Arial" w:cs="Arial"/>
          <w:b/>
          <w:bCs/>
        </w:rPr>
        <w:t>Target User</w:t>
      </w:r>
    </w:p>
    <w:p w14:paraId="477F565F" w14:textId="65FFF289" w:rsidR="00A84D47" w:rsidRPr="00901156" w:rsidRDefault="006A7FF9" w:rsidP="00D75CEA">
      <w:pPr>
        <w:pStyle w:val="ListParagraph"/>
        <w:numPr>
          <w:ilvl w:val="0"/>
          <w:numId w:val="1"/>
        </w:numPr>
        <w:rPr>
          <w:lang w:val="en-GB"/>
        </w:rPr>
      </w:pPr>
      <w:r w:rsidRPr="00901156">
        <w:rPr>
          <w:rStyle w:val="normaltextrun"/>
          <w:szCs w:val="22"/>
          <w:lang w:val="en-GB"/>
        </w:rPr>
        <w:t>Nurses</w:t>
      </w:r>
    </w:p>
    <w:p w14:paraId="7B214583" w14:textId="188BC5FB" w:rsidR="00A84D47" w:rsidRPr="00901156" w:rsidRDefault="006A7FF9" w:rsidP="00D75CEA">
      <w:pPr>
        <w:pStyle w:val="ListParagraph"/>
        <w:numPr>
          <w:ilvl w:val="0"/>
          <w:numId w:val="1"/>
        </w:numPr>
        <w:rPr>
          <w:lang w:val="en-GB"/>
        </w:rPr>
      </w:pPr>
      <w:r w:rsidRPr="00901156">
        <w:rPr>
          <w:rStyle w:val="normaltextrun"/>
          <w:szCs w:val="22"/>
          <w:lang w:val="en-GB"/>
        </w:rPr>
        <w:t>Doctors</w:t>
      </w:r>
    </w:p>
    <w:p w14:paraId="4674ABF9" w14:textId="77777777" w:rsidR="00A84D47" w:rsidRPr="00901156" w:rsidRDefault="00A84D47" w:rsidP="00A84D47">
      <w:pPr>
        <w:pStyle w:val="paragraph"/>
        <w:textAlignment w:val="baseline"/>
        <w:rPr>
          <w:b/>
          <w:bCs/>
          <w:u w:val="single"/>
        </w:rPr>
      </w:pPr>
      <w:r w:rsidRPr="00901156">
        <w:rPr>
          <w:rStyle w:val="normaltextrun"/>
          <w:rFonts w:ascii="Arial" w:hAnsi="Arial" w:cs="Arial"/>
          <w:b/>
          <w:bCs/>
        </w:rPr>
        <w:t>Target area of use</w:t>
      </w:r>
    </w:p>
    <w:p w14:paraId="78E22935" w14:textId="190402E0" w:rsidR="00A84D47" w:rsidRPr="00901156" w:rsidRDefault="006A7FF9" w:rsidP="00D75CEA">
      <w:pPr>
        <w:pStyle w:val="ListParagraph"/>
        <w:numPr>
          <w:ilvl w:val="0"/>
          <w:numId w:val="2"/>
        </w:numPr>
        <w:rPr>
          <w:lang w:val="en-GB"/>
        </w:rPr>
      </w:pPr>
      <w:r w:rsidRPr="00901156">
        <w:rPr>
          <w:rStyle w:val="normaltextrun"/>
          <w:szCs w:val="22"/>
          <w:lang w:val="en-GB"/>
        </w:rPr>
        <w:t>Ward</w:t>
      </w:r>
    </w:p>
    <w:p w14:paraId="1753CF1E" w14:textId="77777777" w:rsidR="00A84D47" w:rsidRPr="00901156" w:rsidRDefault="00A84D47" w:rsidP="00A84D47">
      <w:pPr>
        <w:pStyle w:val="Heading2"/>
        <w:rPr>
          <w:rFonts w:ascii="Times New Roman" w:hAnsi="Times New Roman"/>
          <w:lang w:val="en-GB" w:eastAsia="en-GB"/>
        </w:rPr>
      </w:pPr>
      <w:r w:rsidRPr="00901156">
        <w:rPr>
          <w:lang w:val="en-GB" w:eastAsia="en-GB"/>
        </w:rPr>
        <w:t>Key areas of focus / New additions / Changes  </w:t>
      </w:r>
    </w:p>
    <w:p w14:paraId="3F4C1792" w14:textId="6B663C2A" w:rsidR="00616EE7" w:rsidRPr="00901156" w:rsidRDefault="00616EE7" w:rsidP="00D75CEA">
      <w:pPr>
        <w:pStyle w:val="paragraph"/>
        <w:numPr>
          <w:ilvl w:val="0"/>
          <w:numId w:val="5"/>
        </w:numPr>
        <w:textAlignment w:val="baseline"/>
        <w:rPr>
          <w:rStyle w:val="normaltextrun"/>
          <w:rFonts w:ascii="Arial" w:eastAsia="MS Mincho" w:hAnsi="Arial" w:cs="Arial"/>
          <w:b/>
          <w:sz w:val="22"/>
          <w:szCs w:val="22"/>
          <w:lang w:val="en-US" w:eastAsia="en-US"/>
        </w:rPr>
      </w:pPr>
      <w:r w:rsidRPr="00901156">
        <w:rPr>
          <w:rStyle w:val="normaltextrun"/>
          <w:rFonts w:ascii="Arial" w:hAnsi="Arial" w:cs="Arial"/>
          <w:sz w:val="22"/>
          <w:szCs w:val="22"/>
        </w:rPr>
        <w:t xml:space="preserve">Identification of those who may become unwell. </w:t>
      </w:r>
    </w:p>
    <w:p w14:paraId="65310EC2" w14:textId="3A1ABC8A" w:rsidR="00616EE7" w:rsidRPr="00901156" w:rsidRDefault="00616EE7" w:rsidP="00D75CEA">
      <w:pPr>
        <w:pStyle w:val="paragraph"/>
        <w:numPr>
          <w:ilvl w:val="0"/>
          <w:numId w:val="5"/>
        </w:numPr>
        <w:textAlignment w:val="baseline"/>
        <w:rPr>
          <w:rStyle w:val="normaltextrun"/>
          <w:rFonts w:ascii="Arial" w:hAnsi="Arial" w:cs="Arial"/>
          <w:sz w:val="22"/>
          <w:szCs w:val="22"/>
        </w:rPr>
      </w:pPr>
      <w:r w:rsidRPr="00901156">
        <w:rPr>
          <w:rStyle w:val="normaltextrun"/>
          <w:rFonts w:ascii="Arial" w:hAnsi="Arial" w:cs="Arial"/>
          <w:sz w:val="22"/>
          <w:szCs w:val="22"/>
        </w:rPr>
        <w:t>Management of complications</w:t>
      </w:r>
    </w:p>
    <w:p w14:paraId="053D64EE" w14:textId="2EBFBBD9" w:rsidR="00A84D47" w:rsidRPr="00901156" w:rsidRDefault="00616EE7" w:rsidP="00D75CEA">
      <w:pPr>
        <w:pStyle w:val="paragraph"/>
        <w:numPr>
          <w:ilvl w:val="0"/>
          <w:numId w:val="5"/>
        </w:numPr>
        <w:textAlignment w:val="baseline"/>
      </w:pPr>
      <w:r w:rsidRPr="00901156">
        <w:rPr>
          <w:rStyle w:val="normaltextrun"/>
          <w:rFonts w:ascii="Arial" w:hAnsi="Arial" w:cs="Arial"/>
          <w:sz w:val="22"/>
          <w:szCs w:val="22"/>
        </w:rPr>
        <w:t>The importance of PPE in all circumstances</w:t>
      </w:r>
    </w:p>
    <w:p w14:paraId="1F55A653" w14:textId="77777777" w:rsidR="00A84D47" w:rsidRPr="00901156" w:rsidRDefault="00A84D47" w:rsidP="00A84D47">
      <w:pPr>
        <w:pStyle w:val="paragraph"/>
        <w:textAlignment w:val="baseline"/>
        <w:rPr>
          <w:b/>
          <w:bCs/>
          <w:u w:val="single"/>
        </w:rPr>
      </w:pPr>
      <w:r w:rsidRPr="00901156">
        <w:rPr>
          <w:rStyle w:val="normaltextrun"/>
          <w:rFonts w:ascii="Arial" w:hAnsi="Arial" w:cs="Arial"/>
          <w:b/>
          <w:bCs/>
        </w:rPr>
        <w:t>Limitations</w:t>
      </w:r>
    </w:p>
    <w:p w14:paraId="2D2C007B" w14:textId="0C1B2F33" w:rsidR="00134859" w:rsidRDefault="00134859" w:rsidP="00D75CEA">
      <w:pPr>
        <w:pStyle w:val="paragraph"/>
        <w:numPr>
          <w:ilvl w:val="0"/>
          <w:numId w:val="6"/>
        </w:numPr>
        <w:textAlignment w:val="baseline"/>
        <w:rPr>
          <w:rStyle w:val="normaltextrun"/>
          <w:rFonts w:ascii="Arial" w:hAnsi="Arial" w:cs="Arial"/>
          <w:sz w:val="22"/>
          <w:szCs w:val="22"/>
        </w:rPr>
      </w:pPr>
      <w:r w:rsidRPr="00D75CEA">
        <w:rPr>
          <w:rStyle w:val="normaltextrun"/>
          <w:rFonts w:ascii="Arial" w:hAnsi="Arial" w:cs="Arial"/>
          <w:sz w:val="22"/>
          <w:szCs w:val="22"/>
        </w:rPr>
        <w:t>Low molecular weight heparin is not widely available and diagnostic facilities for venous thromboembolic disease are limited.</w:t>
      </w:r>
    </w:p>
    <w:p w14:paraId="4EE0983A" w14:textId="6156F6AD" w:rsidR="0096658A" w:rsidRPr="00901156" w:rsidRDefault="0096658A" w:rsidP="00D75CEA">
      <w:pPr>
        <w:pStyle w:val="paragraph"/>
        <w:numPr>
          <w:ilvl w:val="0"/>
          <w:numId w:val="6"/>
        </w:numPr>
        <w:textAlignment w:val="baseline"/>
        <w:rPr>
          <w:rStyle w:val="normaltextrun"/>
          <w:rFonts w:ascii="Arial" w:hAnsi="Arial" w:cs="Arial"/>
          <w:sz w:val="22"/>
          <w:szCs w:val="22"/>
        </w:rPr>
      </w:pPr>
      <w:r w:rsidRPr="00901156">
        <w:rPr>
          <w:rStyle w:val="normaltextrun"/>
          <w:rFonts w:ascii="Arial" w:hAnsi="Arial" w:cs="Arial"/>
          <w:sz w:val="22"/>
          <w:szCs w:val="22"/>
        </w:rPr>
        <w:t xml:space="preserve">We lack access to HDU/ITU level care and cannot ventilate patients. </w:t>
      </w:r>
    </w:p>
    <w:p w14:paraId="33DA89E8" w14:textId="572329C7" w:rsidR="00A84D47" w:rsidRPr="00901156" w:rsidRDefault="0096658A" w:rsidP="00D75CEA">
      <w:pPr>
        <w:pStyle w:val="paragraph"/>
        <w:numPr>
          <w:ilvl w:val="0"/>
          <w:numId w:val="6"/>
        </w:numPr>
        <w:textAlignment w:val="baseline"/>
        <w:rPr>
          <w:b/>
          <w:bCs/>
        </w:rPr>
      </w:pPr>
      <w:r w:rsidRPr="00901156">
        <w:rPr>
          <w:rStyle w:val="normaltextrun"/>
          <w:rFonts w:ascii="Arial" w:hAnsi="Arial" w:cs="Arial"/>
          <w:sz w:val="22"/>
          <w:szCs w:val="22"/>
        </w:rPr>
        <w:t>We have two negative pressure rooms.</w:t>
      </w:r>
    </w:p>
    <w:p w14:paraId="61E95542" w14:textId="77777777" w:rsidR="00A84D47" w:rsidRPr="00901156" w:rsidRDefault="00A84D47" w:rsidP="00A84D47">
      <w:pPr>
        <w:rPr>
          <w:lang w:val="en-GB"/>
        </w:rPr>
      </w:pPr>
    </w:p>
    <w:p w14:paraId="4F78A5DC" w14:textId="77777777" w:rsidR="00A84D47" w:rsidRPr="00901156" w:rsidRDefault="00A84D47">
      <w:pPr>
        <w:spacing w:after="0"/>
        <w:outlineLvl w:val="9"/>
        <w:rPr>
          <w:b/>
          <w:sz w:val="24"/>
          <w:szCs w:val="22"/>
          <w:lang w:val="en-GB"/>
        </w:rPr>
      </w:pPr>
      <w:r w:rsidRPr="00901156">
        <w:rPr>
          <w:szCs w:val="22"/>
          <w:lang w:val="en-GB"/>
        </w:rPr>
        <w:br w:type="page"/>
      </w:r>
    </w:p>
    <w:p w14:paraId="59936DB1" w14:textId="6CBD4475" w:rsidR="001203AE" w:rsidRPr="00901156" w:rsidRDefault="00975A60" w:rsidP="004E23B7">
      <w:pPr>
        <w:pStyle w:val="Heading2"/>
        <w:rPr>
          <w:rFonts w:cs="Arial"/>
          <w:szCs w:val="22"/>
          <w:lang w:val="en-GB"/>
        </w:rPr>
      </w:pPr>
      <w:r w:rsidRPr="00901156">
        <w:rPr>
          <w:rFonts w:cs="Arial"/>
          <w:szCs w:val="22"/>
          <w:lang w:val="en-GB"/>
        </w:rPr>
        <w:lastRenderedPageBreak/>
        <w:t>Presenting symptoms and signs</w:t>
      </w:r>
    </w:p>
    <w:p w14:paraId="15097282" w14:textId="77777777" w:rsidR="00175933" w:rsidRPr="00901156" w:rsidRDefault="00175933" w:rsidP="00122D48">
      <w:pPr>
        <w:rPr>
          <w:lang w:val="en-GB"/>
        </w:rPr>
      </w:pPr>
      <w:r w:rsidRPr="00901156">
        <w:rPr>
          <w:lang w:val="en-GB"/>
        </w:rPr>
        <w:t>There are two groups of patients to think about as high risk in the COVID-19 outbreak:</w:t>
      </w:r>
    </w:p>
    <w:p w14:paraId="267A903D" w14:textId="4CA96AAF" w:rsidR="00175933" w:rsidRPr="00122D48" w:rsidRDefault="00175933" w:rsidP="00D75CEA">
      <w:pPr>
        <w:pStyle w:val="ListParagraph"/>
        <w:numPr>
          <w:ilvl w:val="0"/>
          <w:numId w:val="7"/>
        </w:numPr>
        <w:rPr>
          <w:lang w:val="en-GB"/>
        </w:rPr>
      </w:pPr>
      <w:r w:rsidRPr="00122D48">
        <w:rPr>
          <w:b/>
          <w:bCs/>
          <w:lang w:val="en-GB"/>
        </w:rPr>
        <w:t>Those who have become very unwell with COVID-19 as their only problem.</w:t>
      </w:r>
      <w:r w:rsidRPr="00122D48">
        <w:rPr>
          <w:lang w:val="en-GB"/>
        </w:rPr>
        <w:t xml:space="preserve"> This group seems to present to hospital 5-12 days after the start of symptoms. They can develop Acute Respiratory Distress Syndrome (ARDS) and become very unwell. </w:t>
      </w:r>
      <w:r w:rsidR="00E77AD4">
        <w:rPr>
          <w:lang w:val="en-GB"/>
        </w:rPr>
        <w:t>Risk factors for developing severe disease include older age,</w:t>
      </w:r>
      <w:r w:rsidRPr="00122D48">
        <w:rPr>
          <w:lang w:val="en-GB"/>
        </w:rPr>
        <w:t xml:space="preserve"> diabetes, chronic respiratory conditions (including severe asthma and COPD), chronic heart conditions (including uncontrolled hypertension) and immunosuppression (which in our setting is HIV/AIDS, steroids and methotrexate use)</w:t>
      </w:r>
      <w:r w:rsidR="00200A7C">
        <w:rPr>
          <w:lang w:val="en-GB"/>
        </w:rPr>
        <w:t xml:space="preserve"> and underlying malignancy</w:t>
      </w:r>
      <w:r w:rsidR="00122D48">
        <w:rPr>
          <w:lang w:val="en-GB"/>
        </w:rPr>
        <w:t>.</w:t>
      </w:r>
      <w:r w:rsidRPr="00122D48">
        <w:rPr>
          <w:lang w:val="en-GB"/>
        </w:rPr>
        <w:t xml:space="preserve"> Also, lymphopenia, especially when progressively worsening seems to be a marker of likely poorer prognosis.</w:t>
      </w:r>
    </w:p>
    <w:p w14:paraId="52E45B53" w14:textId="5A7605D1" w:rsidR="00751C5A" w:rsidRPr="00122D48" w:rsidRDefault="00175933" w:rsidP="00D75CEA">
      <w:pPr>
        <w:pStyle w:val="ListParagraph"/>
        <w:numPr>
          <w:ilvl w:val="0"/>
          <w:numId w:val="7"/>
        </w:numPr>
        <w:rPr>
          <w:lang w:val="en-GB"/>
        </w:rPr>
      </w:pPr>
      <w:r w:rsidRPr="00122D48">
        <w:rPr>
          <w:b/>
          <w:bCs/>
          <w:lang w:val="en-GB"/>
        </w:rPr>
        <w:t>Those patients who have another medical condition that has been complicated by contracting COVID-19</w:t>
      </w:r>
      <w:r w:rsidRPr="00122D48">
        <w:rPr>
          <w:lang w:val="en-GB"/>
        </w:rPr>
        <w:t xml:space="preserve">. </w:t>
      </w:r>
    </w:p>
    <w:p w14:paraId="358B7034" w14:textId="42CD23D4" w:rsidR="00175933" w:rsidRPr="00901156" w:rsidRDefault="00175933" w:rsidP="00751C5A">
      <w:pPr>
        <w:pStyle w:val="Heading3"/>
        <w:rPr>
          <w:lang w:val="en-GB"/>
        </w:rPr>
      </w:pPr>
      <w:r w:rsidRPr="00901156">
        <w:rPr>
          <w:lang w:val="en-GB"/>
        </w:rPr>
        <w:t>Clinical presentation of COVID-19 Pneumonia (severe &amp; critical COVID-19)</w:t>
      </w:r>
    </w:p>
    <w:p w14:paraId="415C54F4" w14:textId="56DA9ED5" w:rsidR="00175933" w:rsidRPr="00901156" w:rsidRDefault="00175933" w:rsidP="00175933">
      <w:pPr>
        <w:rPr>
          <w:szCs w:val="22"/>
          <w:lang w:val="en-GB"/>
        </w:rPr>
      </w:pPr>
      <w:r w:rsidRPr="00901156">
        <w:rPr>
          <w:szCs w:val="22"/>
          <w:lang w:val="en-GB"/>
        </w:rPr>
        <w:t>Clinically apparent COVID-19 primarily presents as a febrile, flu-like illness with recovery in approximately 80 % of cases</w:t>
      </w:r>
      <w:r w:rsidR="00B67F51">
        <w:rPr>
          <w:szCs w:val="22"/>
          <w:lang w:val="en-GB"/>
        </w:rPr>
        <w:t xml:space="preserve"> without the need for hospitalisation</w:t>
      </w:r>
      <w:r w:rsidRPr="00901156">
        <w:rPr>
          <w:szCs w:val="22"/>
          <w:lang w:val="en-GB"/>
        </w:rPr>
        <w:t xml:space="preserve">. </w:t>
      </w:r>
      <w:r w:rsidR="00B67F51">
        <w:rPr>
          <w:szCs w:val="22"/>
          <w:lang w:val="en-GB"/>
        </w:rPr>
        <w:t xml:space="preserve">Anosmia (loss of sense of smell) is a relatively common finding. </w:t>
      </w:r>
    </w:p>
    <w:p w14:paraId="470AA2E3" w14:textId="1A6E8861" w:rsidR="00B67F51" w:rsidRDefault="00175933" w:rsidP="00175933">
      <w:pPr>
        <w:rPr>
          <w:szCs w:val="22"/>
          <w:lang w:val="en-GB"/>
        </w:rPr>
      </w:pPr>
      <w:r w:rsidRPr="00901156">
        <w:rPr>
          <w:szCs w:val="22"/>
          <w:lang w:val="en-GB"/>
        </w:rPr>
        <w:t xml:space="preserve">In around 20% of cases this flu-like illness progresses to a pneumonia over a period of 5-12 days from symptom onset and in a small number of cases (approximately 5% </w:t>
      </w:r>
      <w:r w:rsidR="00B67F51">
        <w:rPr>
          <w:szCs w:val="22"/>
          <w:lang w:val="en-GB"/>
        </w:rPr>
        <w:t>of symptomatic</w:t>
      </w:r>
      <w:r w:rsidRPr="00901156">
        <w:rPr>
          <w:szCs w:val="22"/>
          <w:lang w:val="en-GB"/>
        </w:rPr>
        <w:t xml:space="preserve"> cases) this progresses further to ARDS, multi-organ failure, circulatory collapse &amp; death. </w:t>
      </w:r>
    </w:p>
    <w:p w14:paraId="7B39605E" w14:textId="09FD24BA" w:rsidR="00175933" w:rsidRDefault="009718CA" w:rsidP="00175933">
      <w:pPr>
        <w:rPr>
          <w:szCs w:val="22"/>
          <w:lang w:val="en-GB"/>
        </w:rPr>
      </w:pPr>
      <w:r>
        <w:rPr>
          <w:szCs w:val="22"/>
          <w:lang w:val="en-GB"/>
        </w:rPr>
        <w:t xml:space="preserve">Severe disease is </w:t>
      </w:r>
      <w:r w:rsidR="002372D6">
        <w:rPr>
          <w:szCs w:val="22"/>
          <w:lang w:val="en-GB"/>
        </w:rPr>
        <w:t>categorised as fever/cough/dysp</w:t>
      </w:r>
      <w:r>
        <w:rPr>
          <w:szCs w:val="22"/>
          <w:lang w:val="en-GB"/>
        </w:rPr>
        <w:t>n</w:t>
      </w:r>
      <w:r w:rsidR="002372D6">
        <w:rPr>
          <w:szCs w:val="22"/>
          <w:lang w:val="en-GB"/>
        </w:rPr>
        <w:t>o</w:t>
      </w:r>
      <w:r>
        <w:rPr>
          <w:szCs w:val="22"/>
          <w:lang w:val="en-GB"/>
        </w:rPr>
        <w:t xml:space="preserve">ea with one </w:t>
      </w:r>
      <w:r w:rsidR="002372D6">
        <w:rPr>
          <w:szCs w:val="22"/>
          <w:lang w:val="en-GB"/>
        </w:rPr>
        <w:t>of the following: respiratory rate &gt;30 breaths/minute, severe respiratory distress, oxygen saturation &lt;90% on room air</w:t>
      </w:r>
      <w:r w:rsidR="00175933" w:rsidRPr="00901156">
        <w:rPr>
          <w:szCs w:val="22"/>
          <w:lang w:val="en-GB"/>
        </w:rPr>
        <w:t xml:space="preserve">. </w:t>
      </w:r>
    </w:p>
    <w:p w14:paraId="23ABAEEC" w14:textId="5C34D2F9" w:rsidR="00C954C9" w:rsidRPr="00901156" w:rsidRDefault="00C954C9" w:rsidP="00175933">
      <w:pPr>
        <w:rPr>
          <w:szCs w:val="22"/>
          <w:lang w:val="en-GB"/>
        </w:rPr>
      </w:pPr>
      <w:r>
        <w:rPr>
          <w:szCs w:val="22"/>
          <w:lang w:val="en-GB"/>
        </w:rPr>
        <w:t>Critical disease includes patients with multi-organ failure (</w:t>
      </w:r>
      <w:proofErr w:type="spellStart"/>
      <w:r>
        <w:rPr>
          <w:szCs w:val="22"/>
          <w:lang w:val="en-GB"/>
        </w:rPr>
        <w:t>eg</w:t>
      </w:r>
      <w:proofErr w:type="spellEnd"/>
      <w:r>
        <w:rPr>
          <w:szCs w:val="22"/>
          <w:lang w:val="en-GB"/>
        </w:rPr>
        <w:t xml:space="preserve"> coagulopathy, acute kidney injury, altered mental status) in addition to signs of COVID-19. </w:t>
      </w:r>
    </w:p>
    <w:p w14:paraId="338F3E8C" w14:textId="77777777" w:rsidR="00175933" w:rsidRPr="00901156" w:rsidRDefault="00175933" w:rsidP="00175933">
      <w:pPr>
        <w:rPr>
          <w:szCs w:val="22"/>
          <w:lang w:val="en-GB"/>
        </w:rPr>
      </w:pPr>
      <w:r w:rsidRPr="00901156">
        <w:rPr>
          <w:szCs w:val="22"/>
          <w:lang w:val="en-GB"/>
        </w:rPr>
        <w:t xml:space="preserve">Fever can be prolonged, lasting up to 14 days even in relatively uncomplicated cases, though persistence of fever after 7 days suggests that a more severe course may be developing. </w:t>
      </w:r>
    </w:p>
    <w:p w14:paraId="69A42CB7" w14:textId="502ED245" w:rsidR="00175933" w:rsidRPr="00901156" w:rsidRDefault="00175933" w:rsidP="00175933">
      <w:pPr>
        <w:rPr>
          <w:lang w:val="en-GB"/>
        </w:rPr>
      </w:pPr>
      <w:r w:rsidRPr="00901156">
        <w:rPr>
          <w:szCs w:val="22"/>
          <w:lang w:val="en-GB"/>
        </w:rPr>
        <w:t xml:space="preserve">As disease become more common, more atypical presentations may present including acute abdominal pain, diarrhoea, delirium etc. </w:t>
      </w:r>
    </w:p>
    <w:p w14:paraId="5A545ECA" w14:textId="77777777" w:rsidR="00175933" w:rsidRPr="00901156" w:rsidRDefault="00175933" w:rsidP="00751C5A">
      <w:pPr>
        <w:pStyle w:val="Heading3"/>
        <w:rPr>
          <w:lang w:val="en-GB"/>
        </w:rPr>
      </w:pPr>
      <w:r w:rsidRPr="00901156">
        <w:rPr>
          <w:lang w:val="en-GB"/>
        </w:rPr>
        <w:t>Differentiating COVID-19 from bacterial pneumonia (CAP)</w:t>
      </w:r>
    </w:p>
    <w:p w14:paraId="3CA657B6" w14:textId="77777777" w:rsidR="00175933" w:rsidRPr="00901156" w:rsidRDefault="00175933" w:rsidP="00175933">
      <w:pPr>
        <w:rPr>
          <w:lang w:val="en-GB"/>
        </w:rPr>
      </w:pPr>
      <w:r w:rsidRPr="00901156">
        <w:rPr>
          <w:szCs w:val="22"/>
          <w:lang w:val="en-GB"/>
        </w:rPr>
        <w:t>The following are suggestive of COVID-19 rather than CAP:</w:t>
      </w:r>
    </w:p>
    <w:p w14:paraId="547FA454" w14:textId="77777777" w:rsidR="00175933" w:rsidRPr="00122D48" w:rsidRDefault="00175933" w:rsidP="00D75CEA">
      <w:pPr>
        <w:pStyle w:val="ListParagraph"/>
        <w:numPr>
          <w:ilvl w:val="0"/>
          <w:numId w:val="8"/>
        </w:numPr>
        <w:outlineLvl w:val="9"/>
        <w:rPr>
          <w:lang w:val="en-GB"/>
        </w:rPr>
      </w:pPr>
      <w:r w:rsidRPr="00122D48">
        <w:rPr>
          <w:lang w:val="en-GB"/>
        </w:rPr>
        <w:t>Travel from outside the Gambia</w:t>
      </w:r>
    </w:p>
    <w:p w14:paraId="3FD001BC" w14:textId="334E9A67" w:rsidR="00175933" w:rsidRPr="00122D48" w:rsidRDefault="00175933" w:rsidP="00D75CEA">
      <w:pPr>
        <w:pStyle w:val="ListParagraph"/>
        <w:numPr>
          <w:ilvl w:val="0"/>
          <w:numId w:val="8"/>
        </w:numPr>
        <w:outlineLvl w:val="9"/>
        <w:rPr>
          <w:lang w:val="en-GB"/>
        </w:rPr>
      </w:pPr>
      <w:r w:rsidRPr="00122D48">
        <w:rPr>
          <w:lang w:val="en-GB"/>
        </w:rPr>
        <w:t>A history of close contact with confirmed / suspected case(s) of C</w:t>
      </w:r>
      <w:r w:rsidR="00447D4E" w:rsidRPr="00122D48">
        <w:rPr>
          <w:lang w:val="en-GB"/>
        </w:rPr>
        <w:t>OVID</w:t>
      </w:r>
      <w:r w:rsidRPr="00122D48">
        <w:rPr>
          <w:lang w:val="en-GB"/>
        </w:rPr>
        <w:t>-19</w:t>
      </w:r>
    </w:p>
    <w:p w14:paraId="29DF4D42" w14:textId="77777777" w:rsidR="00175933" w:rsidRPr="00122D48" w:rsidRDefault="00175933" w:rsidP="00D75CEA">
      <w:pPr>
        <w:pStyle w:val="ListParagraph"/>
        <w:numPr>
          <w:ilvl w:val="0"/>
          <w:numId w:val="8"/>
        </w:numPr>
        <w:outlineLvl w:val="9"/>
        <w:rPr>
          <w:lang w:val="en-GB"/>
        </w:rPr>
      </w:pPr>
      <w:r w:rsidRPr="00122D48">
        <w:rPr>
          <w:lang w:val="en-GB"/>
        </w:rPr>
        <w:t>Household contacts with acute cough, fever, breathlessness</w:t>
      </w:r>
    </w:p>
    <w:p w14:paraId="76A3AD26" w14:textId="3CBCFB15" w:rsidR="00175933" w:rsidRPr="00122D48" w:rsidRDefault="00175933" w:rsidP="00D75CEA">
      <w:pPr>
        <w:pStyle w:val="ListParagraph"/>
        <w:numPr>
          <w:ilvl w:val="0"/>
          <w:numId w:val="8"/>
        </w:numPr>
        <w:outlineLvl w:val="9"/>
        <w:rPr>
          <w:lang w:val="en-GB"/>
        </w:rPr>
      </w:pPr>
      <w:r w:rsidRPr="00122D48">
        <w:rPr>
          <w:lang w:val="en-GB"/>
        </w:rPr>
        <w:t>High rapidly spiking fever (peaks &gt;</w:t>
      </w:r>
      <w:r w:rsidR="006455E3" w:rsidRPr="00122D48">
        <w:rPr>
          <w:lang w:val="en-GB"/>
        </w:rPr>
        <w:t xml:space="preserve"> </w:t>
      </w:r>
      <w:r w:rsidRPr="00122D48">
        <w:rPr>
          <w:lang w:val="en-GB"/>
        </w:rPr>
        <w:t>37.8</w:t>
      </w:r>
      <w:r w:rsidRPr="00122D48">
        <w:rPr>
          <w:vertAlign w:val="superscript"/>
          <w:lang w:val="en-GB"/>
        </w:rPr>
        <w:t>0</w:t>
      </w:r>
      <w:r w:rsidRPr="00122D48">
        <w:rPr>
          <w:lang w:val="en-GB"/>
        </w:rPr>
        <w:t>C)</w:t>
      </w:r>
    </w:p>
    <w:p w14:paraId="00367249" w14:textId="77777777" w:rsidR="00175933" w:rsidRPr="00122D48" w:rsidRDefault="00175933" w:rsidP="00D75CEA">
      <w:pPr>
        <w:pStyle w:val="ListParagraph"/>
        <w:numPr>
          <w:ilvl w:val="0"/>
          <w:numId w:val="8"/>
        </w:numPr>
        <w:outlineLvl w:val="9"/>
        <w:rPr>
          <w:lang w:val="en-GB"/>
        </w:rPr>
      </w:pPr>
      <w:r w:rsidRPr="00122D48">
        <w:rPr>
          <w:lang w:val="en-GB"/>
        </w:rPr>
        <w:t>Several days history before respiratory deterioration</w:t>
      </w:r>
    </w:p>
    <w:p w14:paraId="43CB0827" w14:textId="77777777" w:rsidR="00175933" w:rsidRPr="00122D48" w:rsidRDefault="00175933" w:rsidP="00D75CEA">
      <w:pPr>
        <w:pStyle w:val="ListParagraph"/>
        <w:numPr>
          <w:ilvl w:val="0"/>
          <w:numId w:val="8"/>
        </w:numPr>
        <w:outlineLvl w:val="9"/>
        <w:rPr>
          <w:lang w:val="en-GB"/>
        </w:rPr>
      </w:pPr>
      <w:r w:rsidRPr="00122D48">
        <w:rPr>
          <w:lang w:val="en-GB"/>
        </w:rPr>
        <w:t>History of loss of sense of smell / taste is highly suggestive and should be sought in all patients</w:t>
      </w:r>
    </w:p>
    <w:p w14:paraId="5F048B65" w14:textId="77777777" w:rsidR="00175933" w:rsidRPr="00122D48" w:rsidRDefault="00175933" w:rsidP="00D75CEA">
      <w:pPr>
        <w:pStyle w:val="ListParagraph"/>
        <w:numPr>
          <w:ilvl w:val="0"/>
          <w:numId w:val="8"/>
        </w:numPr>
        <w:outlineLvl w:val="9"/>
        <w:rPr>
          <w:lang w:val="en-GB"/>
        </w:rPr>
      </w:pPr>
      <w:r w:rsidRPr="00122D48">
        <w:rPr>
          <w:lang w:val="en-GB"/>
        </w:rPr>
        <w:t>History of myalgia and /or headache</w:t>
      </w:r>
    </w:p>
    <w:p w14:paraId="4C649801" w14:textId="77777777" w:rsidR="00175933" w:rsidRPr="00122D48" w:rsidRDefault="00175933" w:rsidP="00D75CEA">
      <w:pPr>
        <w:pStyle w:val="ListParagraph"/>
        <w:numPr>
          <w:ilvl w:val="0"/>
          <w:numId w:val="8"/>
        </w:numPr>
        <w:outlineLvl w:val="9"/>
        <w:rPr>
          <w:lang w:val="en-GB"/>
        </w:rPr>
      </w:pPr>
      <w:r w:rsidRPr="00122D48">
        <w:rPr>
          <w:lang w:val="en-GB"/>
        </w:rPr>
        <w:t>Bilateral respiratory signs</w:t>
      </w:r>
    </w:p>
    <w:p w14:paraId="4A2830EF" w14:textId="77777777" w:rsidR="00175933" w:rsidRPr="00122D48" w:rsidRDefault="00175933" w:rsidP="00D75CEA">
      <w:pPr>
        <w:pStyle w:val="ListParagraph"/>
        <w:numPr>
          <w:ilvl w:val="0"/>
          <w:numId w:val="8"/>
        </w:numPr>
        <w:outlineLvl w:val="9"/>
        <w:rPr>
          <w:lang w:val="en-GB"/>
        </w:rPr>
      </w:pPr>
      <w:r w:rsidRPr="00122D48">
        <w:rPr>
          <w:lang w:val="en-GB"/>
        </w:rPr>
        <w:lastRenderedPageBreak/>
        <w:t>Bilateral infiltrates on the chest X ray, with a non-lobar, lower zone and peripheral predominance</w:t>
      </w:r>
    </w:p>
    <w:p w14:paraId="02EA211C" w14:textId="77777777" w:rsidR="00175933" w:rsidRPr="00122D48" w:rsidRDefault="00175933" w:rsidP="00D75CEA">
      <w:pPr>
        <w:pStyle w:val="ListParagraph"/>
        <w:numPr>
          <w:ilvl w:val="0"/>
          <w:numId w:val="8"/>
        </w:numPr>
        <w:outlineLvl w:val="9"/>
        <w:rPr>
          <w:lang w:val="en-GB"/>
        </w:rPr>
      </w:pPr>
      <w:r w:rsidRPr="00122D48">
        <w:rPr>
          <w:lang w:val="en-GB"/>
        </w:rPr>
        <w:t>Normal WCC with relative lymphopenia and absence of neutrophilia.</w:t>
      </w:r>
    </w:p>
    <w:p w14:paraId="6B04F24E" w14:textId="77777777" w:rsidR="00175933" w:rsidRPr="00122D48" w:rsidRDefault="00175933" w:rsidP="00D75CEA">
      <w:pPr>
        <w:pStyle w:val="ListParagraph"/>
        <w:numPr>
          <w:ilvl w:val="0"/>
          <w:numId w:val="8"/>
        </w:numPr>
        <w:outlineLvl w:val="9"/>
        <w:rPr>
          <w:lang w:val="en-GB"/>
        </w:rPr>
      </w:pPr>
      <w:r w:rsidRPr="00122D48">
        <w:rPr>
          <w:lang w:val="en-GB"/>
        </w:rPr>
        <w:t>Significant pleural effusion is uncommon in COVID-19</w:t>
      </w:r>
    </w:p>
    <w:p w14:paraId="5755995C" w14:textId="69863D94" w:rsidR="00175933" w:rsidRPr="00D75CEA" w:rsidRDefault="00175933" w:rsidP="00BB4FB5">
      <w:pPr>
        <w:spacing w:after="0"/>
        <w:outlineLvl w:val="9"/>
        <w:rPr>
          <w:u w:val="single"/>
          <w:lang w:val="en-GB"/>
        </w:rPr>
      </w:pPr>
      <w:r w:rsidRPr="00D75CEA">
        <w:rPr>
          <w:u w:val="single"/>
          <w:lang w:val="en-GB"/>
        </w:rPr>
        <w:t>Other laboratory features commonly seen:</w:t>
      </w:r>
    </w:p>
    <w:p w14:paraId="09E94B85" w14:textId="77777777" w:rsidR="00175933" w:rsidRPr="00122D48" w:rsidRDefault="00175933" w:rsidP="00D75CEA">
      <w:pPr>
        <w:pStyle w:val="ListParagraph"/>
        <w:numPr>
          <w:ilvl w:val="0"/>
          <w:numId w:val="9"/>
        </w:numPr>
        <w:outlineLvl w:val="9"/>
        <w:rPr>
          <w:lang w:val="en-GB"/>
        </w:rPr>
      </w:pPr>
      <w:r w:rsidRPr="00122D48">
        <w:rPr>
          <w:lang w:val="en-GB"/>
        </w:rPr>
        <w:t>Slightly elevated liver enzymes (ALT/AST)</w:t>
      </w:r>
    </w:p>
    <w:p w14:paraId="5602F2C6" w14:textId="77777777" w:rsidR="00175933" w:rsidRPr="00122D48" w:rsidRDefault="00175933" w:rsidP="00D75CEA">
      <w:pPr>
        <w:pStyle w:val="ListParagraph"/>
        <w:numPr>
          <w:ilvl w:val="0"/>
          <w:numId w:val="9"/>
        </w:numPr>
        <w:outlineLvl w:val="9"/>
        <w:rPr>
          <w:lang w:val="en-GB"/>
        </w:rPr>
      </w:pPr>
      <w:r w:rsidRPr="00122D48">
        <w:rPr>
          <w:lang w:val="en-GB"/>
        </w:rPr>
        <w:t>Low platelets</w:t>
      </w:r>
    </w:p>
    <w:p w14:paraId="4A287E61" w14:textId="77777777" w:rsidR="00175933" w:rsidRPr="00122D48" w:rsidRDefault="00175933" w:rsidP="00D75CEA">
      <w:pPr>
        <w:pStyle w:val="ListParagraph"/>
        <w:numPr>
          <w:ilvl w:val="0"/>
          <w:numId w:val="9"/>
        </w:numPr>
        <w:outlineLvl w:val="9"/>
        <w:rPr>
          <w:lang w:val="en-GB"/>
        </w:rPr>
      </w:pPr>
      <w:r w:rsidRPr="00122D48">
        <w:rPr>
          <w:lang w:val="en-GB"/>
        </w:rPr>
        <w:t>Raised LDH</w:t>
      </w:r>
    </w:p>
    <w:p w14:paraId="64B82E80" w14:textId="5F68106D" w:rsidR="00B67F51" w:rsidRPr="00B67F51" w:rsidRDefault="00175933" w:rsidP="00D75CEA">
      <w:pPr>
        <w:pStyle w:val="ListParagraph"/>
        <w:numPr>
          <w:ilvl w:val="0"/>
          <w:numId w:val="9"/>
        </w:numPr>
        <w:outlineLvl w:val="9"/>
        <w:rPr>
          <w:lang w:val="en-GB"/>
        </w:rPr>
      </w:pPr>
      <w:r w:rsidRPr="00122D48">
        <w:rPr>
          <w:lang w:val="en-GB"/>
        </w:rPr>
        <w:t>Raised troponin</w:t>
      </w:r>
    </w:p>
    <w:p w14:paraId="11540040" w14:textId="77777777" w:rsidR="00122D48" w:rsidRDefault="00175933" w:rsidP="00122D48">
      <w:pPr>
        <w:rPr>
          <w:lang w:val="en-GB"/>
        </w:rPr>
      </w:pPr>
      <w:r w:rsidRPr="00901156">
        <w:rPr>
          <w:lang w:val="en-GB"/>
        </w:rPr>
        <w:t xml:space="preserve">Currently COVID-19 can only be confirmed by a viral PCR, usually of a throat or nasopharyngeal swab sample. Estimates of the sensitivity of the vary from 80-90%, probably worse later in disease when the virus is predominantly in the lungs. Specificity is good. </w:t>
      </w:r>
      <w:proofErr w:type="gramStart"/>
      <w:r w:rsidRPr="00901156">
        <w:rPr>
          <w:lang w:val="en-GB"/>
        </w:rPr>
        <w:t>Therefore</w:t>
      </w:r>
      <w:proofErr w:type="gramEnd"/>
      <w:r w:rsidRPr="00901156">
        <w:rPr>
          <w:lang w:val="en-GB"/>
        </w:rPr>
        <w:t xml:space="preserve"> remember two things</w:t>
      </w:r>
      <w:r w:rsidR="00122D48">
        <w:rPr>
          <w:lang w:val="en-GB"/>
        </w:rPr>
        <w:t>:</w:t>
      </w:r>
    </w:p>
    <w:p w14:paraId="3EC969FD" w14:textId="37261B62" w:rsidR="00175933" w:rsidRPr="00122D48" w:rsidRDefault="00122D48" w:rsidP="00D75CEA">
      <w:pPr>
        <w:pStyle w:val="ListParagraph"/>
        <w:numPr>
          <w:ilvl w:val="0"/>
          <w:numId w:val="10"/>
        </w:numPr>
        <w:rPr>
          <w:lang w:val="en-GB"/>
        </w:rPr>
      </w:pPr>
      <w:r w:rsidRPr="00122D48">
        <w:rPr>
          <w:lang w:val="en-GB"/>
        </w:rPr>
        <w:t>I</w:t>
      </w:r>
      <w:r w:rsidR="00175933" w:rsidRPr="00122D48">
        <w:rPr>
          <w:lang w:val="en-GB"/>
        </w:rPr>
        <w:t>maging changes (CXR</w:t>
      </w:r>
      <w:r>
        <w:rPr>
          <w:lang w:val="en-GB"/>
        </w:rPr>
        <w:t xml:space="preserve"> or US</w:t>
      </w:r>
      <w:r w:rsidR="00175933" w:rsidRPr="00122D48">
        <w:rPr>
          <w:lang w:val="en-GB"/>
        </w:rPr>
        <w:t xml:space="preserve"> in our context) with symptoms and lab tests suggestive of COVID-19 with a negative test can still be COVID-19. This is particularly true at the time when pneumonia becomes a predominant feature, </w:t>
      </w:r>
      <w:proofErr w:type="gramStart"/>
      <w:r w:rsidR="00175933" w:rsidRPr="00122D48">
        <w:rPr>
          <w:lang w:val="en-GB"/>
        </w:rPr>
        <w:t>and also</w:t>
      </w:r>
      <w:proofErr w:type="gramEnd"/>
      <w:r w:rsidR="00175933" w:rsidRPr="00122D48">
        <w:rPr>
          <w:lang w:val="en-GB"/>
        </w:rPr>
        <w:t xml:space="preserve"> becomes more of a problem as the disease spreads (pre</w:t>
      </w:r>
      <w:r>
        <w:rPr>
          <w:lang w:val="en-GB"/>
        </w:rPr>
        <w:t>-</w:t>
      </w:r>
      <w:r w:rsidR="00175933" w:rsidRPr="00122D48">
        <w:rPr>
          <w:lang w:val="en-GB"/>
        </w:rPr>
        <w:t>test probability rises and the test performs worse).</w:t>
      </w:r>
      <w:r w:rsidR="00175933" w:rsidRPr="00122D48" w:rsidDel="0044793F">
        <w:rPr>
          <w:lang w:val="en-GB"/>
        </w:rPr>
        <w:t xml:space="preserve"> </w:t>
      </w:r>
    </w:p>
    <w:p w14:paraId="59AB1123" w14:textId="3EF4FD9A" w:rsidR="00175933" w:rsidRPr="00122D48" w:rsidRDefault="00122D48" w:rsidP="00D75CEA">
      <w:pPr>
        <w:pStyle w:val="ListParagraph"/>
        <w:numPr>
          <w:ilvl w:val="0"/>
          <w:numId w:val="10"/>
        </w:numPr>
        <w:rPr>
          <w:lang w:val="en-GB"/>
        </w:rPr>
      </w:pPr>
      <w:r w:rsidRPr="00122D48">
        <w:rPr>
          <w:lang w:val="en-GB"/>
        </w:rPr>
        <w:t>If</w:t>
      </w:r>
      <w:r w:rsidR="00175933" w:rsidRPr="00122D48">
        <w:rPr>
          <w:lang w:val="en-GB"/>
        </w:rPr>
        <w:t xml:space="preserve"> someone has COVID-19, they can still have another infection or health problem complicating their presentation. </w:t>
      </w:r>
    </w:p>
    <w:p w14:paraId="2FD7E92D" w14:textId="77777777" w:rsidR="00F03F25" w:rsidRPr="00901156" w:rsidRDefault="001203AE" w:rsidP="002A2856">
      <w:pPr>
        <w:pStyle w:val="Heading2"/>
        <w:rPr>
          <w:rFonts w:cs="Arial"/>
          <w:szCs w:val="22"/>
          <w:lang w:val="en-GB"/>
        </w:rPr>
      </w:pPr>
      <w:r w:rsidRPr="00901156">
        <w:rPr>
          <w:rFonts w:cs="Arial"/>
          <w:szCs w:val="22"/>
          <w:lang w:val="en-GB"/>
        </w:rPr>
        <w:t xml:space="preserve">Management </w:t>
      </w:r>
    </w:p>
    <w:p w14:paraId="59337007" w14:textId="77777777" w:rsidR="005B0D8A" w:rsidRPr="00513BD7" w:rsidRDefault="005B0D8A" w:rsidP="005B0D8A">
      <w:pPr>
        <w:rPr>
          <w:lang w:val="en-GB"/>
        </w:rPr>
      </w:pPr>
      <w:r>
        <w:rPr>
          <w:lang w:val="en-GB"/>
        </w:rPr>
        <w:t>All patients must be assessed for severity and a decision made about plans for treatment escalation at the time of admission. This is covered in another guideline.</w:t>
      </w:r>
    </w:p>
    <w:p w14:paraId="652420DF" w14:textId="1552C6C6" w:rsidR="001E658E" w:rsidRDefault="001E658E" w:rsidP="001E658E">
      <w:pPr>
        <w:pStyle w:val="Body"/>
        <w:rPr>
          <w:lang w:val="en-GB"/>
        </w:rPr>
      </w:pPr>
      <w:r w:rsidRPr="00901156">
        <w:rPr>
          <w:lang w:val="en-GB"/>
        </w:rPr>
        <w:t xml:space="preserve">Currently, the management of COVD-19 is </w:t>
      </w:r>
      <w:r w:rsidRPr="00901156">
        <w:rPr>
          <w:b/>
          <w:bCs/>
          <w:lang w:val="en-GB"/>
        </w:rPr>
        <w:t>supportive</w:t>
      </w:r>
      <w:r w:rsidRPr="00901156">
        <w:rPr>
          <w:lang w:val="en-GB"/>
        </w:rPr>
        <w:t xml:space="preserve">. </w:t>
      </w:r>
    </w:p>
    <w:p w14:paraId="761AB531" w14:textId="79A60B71" w:rsidR="008B02CF" w:rsidRPr="00901156" w:rsidRDefault="008B02CF" w:rsidP="001E658E">
      <w:pPr>
        <w:pStyle w:val="Body"/>
        <w:rPr>
          <w:lang w:val="en-GB"/>
        </w:rPr>
      </w:pPr>
      <w:r>
        <w:rPr>
          <w:lang w:val="en-GB"/>
        </w:rPr>
        <w:t>All patients presenting with fever or history of fever should be tested for malaria. Malaria and COVID-19 may co-exist.</w:t>
      </w:r>
    </w:p>
    <w:p w14:paraId="3C47BBC0" w14:textId="77777777" w:rsidR="00D75CEA" w:rsidRDefault="001E658E" w:rsidP="001E658E">
      <w:pPr>
        <w:pStyle w:val="Body"/>
        <w:rPr>
          <w:lang w:val="en-GB"/>
        </w:rPr>
      </w:pPr>
      <w:r w:rsidRPr="00901156">
        <w:rPr>
          <w:lang w:val="en-GB"/>
        </w:rPr>
        <w:t>There have been several treatments suggested that may be of benefit</w:t>
      </w:r>
      <w:r w:rsidR="00185125">
        <w:rPr>
          <w:lang w:val="en-GB"/>
        </w:rPr>
        <w:t xml:space="preserve">. </w:t>
      </w:r>
    </w:p>
    <w:p w14:paraId="7476B173" w14:textId="5FBBC995" w:rsidR="00D75CEA" w:rsidRDefault="00185125" w:rsidP="00D75CEA">
      <w:pPr>
        <w:pStyle w:val="Body"/>
        <w:numPr>
          <w:ilvl w:val="0"/>
          <w:numId w:val="23"/>
        </w:numPr>
        <w:rPr>
          <w:lang w:val="en-GB"/>
        </w:rPr>
      </w:pPr>
      <w:proofErr w:type="spellStart"/>
      <w:r>
        <w:rPr>
          <w:lang w:val="en-GB"/>
        </w:rPr>
        <w:t>R</w:t>
      </w:r>
      <w:r w:rsidR="00C954C9">
        <w:rPr>
          <w:lang w:val="en-GB"/>
        </w:rPr>
        <w:t>emdesi</w:t>
      </w:r>
      <w:r w:rsidR="001C716E">
        <w:rPr>
          <w:lang w:val="en-GB"/>
        </w:rPr>
        <w:t>vir</w:t>
      </w:r>
      <w:proofErr w:type="spellEnd"/>
      <w:r w:rsidR="001C716E">
        <w:rPr>
          <w:lang w:val="en-GB"/>
        </w:rPr>
        <w:t xml:space="preserve">, a nucleoside analogue, has been shown to shorten the time to recovery in patients </w:t>
      </w:r>
      <w:r>
        <w:rPr>
          <w:lang w:val="en-GB"/>
        </w:rPr>
        <w:t xml:space="preserve">hospitalised with COVID-19. </w:t>
      </w:r>
      <w:proofErr w:type="spellStart"/>
      <w:r>
        <w:rPr>
          <w:lang w:val="en-GB"/>
        </w:rPr>
        <w:t>Re</w:t>
      </w:r>
      <w:r w:rsidR="00C954C9">
        <w:rPr>
          <w:lang w:val="en-GB"/>
        </w:rPr>
        <w:t>mdesi</w:t>
      </w:r>
      <w:r>
        <w:rPr>
          <w:lang w:val="en-GB"/>
        </w:rPr>
        <w:t>vir</w:t>
      </w:r>
      <w:proofErr w:type="spellEnd"/>
      <w:r>
        <w:rPr>
          <w:lang w:val="en-GB"/>
        </w:rPr>
        <w:t xml:space="preserve"> is not available in The Gambia. </w:t>
      </w:r>
    </w:p>
    <w:p w14:paraId="0F5B5E90" w14:textId="766E464F" w:rsidR="00D75CEA" w:rsidRDefault="00185125" w:rsidP="00D75CEA">
      <w:pPr>
        <w:pStyle w:val="Body"/>
        <w:numPr>
          <w:ilvl w:val="0"/>
          <w:numId w:val="23"/>
        </w:numPr>
        <w:rPr>
          <w:lang w:val="en-GB"/>
        </w:rPr>
      </w:pPr>
      <w:r>
        <w:rPr>
          <w:lang w:val="en-GB"/>
        </w:rPr>
        <w:t>Dexamethasone has been</w:t>
      </w:r>
      <w:r w:rsidR="001C716E">
        <w:rPr>
          <w:lang w:val="en-GB"/>
        </w:rPr>
        <w:t xml:space="preserve"> </w:t>
      </w:r>
      <w:r>
        <w:rPr>
          <w:lang w:val="en-GB"/>
        </w:rPr>
        <w:t>shown to improve mortality in adult patients hospitalised in the UK with COVID-19 requiring oxygen. There are substantial differences between the UK and Gambian settings</w:t>
      </w:r>
      <w:r w:rsidR="00443B45">
        <w:rPr>
          <w:lang w:val="en-GB"/>
        </w:rPr>
        <w:t>, and concerns about administering steroids too early in the disease</w:t>
      </w:r>
      <w:r>
        <w:rPr>
          <w:lang w:val="en-GB"/>
        </w:rPr>
        <w:t xml:space="preserve"> and a trial is </w:t>
      </w:r>
      <w:r w:rsidR="00C954C9">
        <w:rPr>
          <w:lang w:val="en-GB"/>
        </w:rPr>
        <w:t xml:space="preserve">being </w:t>
      </w:r>
      <w:r>
        <w:rPr>
          <w:lang w:val="en-GB"/>
        </w:rPr>
        <w:t>proposed to establish if</w:t>
      </w:r>
      <w:r w:rsidR="00C954C9">
        <w:rPr>
          <w:lang w:val="en-GB"/>
        </w:rPr>
        <w:t xml:space="preserve"> routine administration of</w:t>
      </w:r>
      <w:r>
        <w:rPr>
          <w:lang w:val="en-GB"/>
        </w:rPr>
        <w:t xml:space="preserve"> dexamethasone </w:t>
      </w:r>
      <w:r w:rsidR="00C954C9">
        <w:rPr>
          <w:lang w:val="en-GB"/>
        </w:rPr>
        <w:t xml:space="preserve">to patients hospitalised with COVID-19 </w:t>
      </w:r>
      <w:r>
        <w:rPr>
          <w:lang w:val="en-GB"/>
        </w:rPr>
        <w:t>will improve mortality in The Gambia.</w:t>
      </w:r>
      <w:r w:rsidR="001E658E" w:rsidRPr="00901156">
        <w:rPr>
          <w:lang w:val="en-GB"/>
        </w:rPr>
        <w:t xml:space="preserve"> At this moment, </w:t>
      </w:r>
      <w:r w:rsidR="00F64148">
        <w:rPr>
          <w:lang w:val="en-GB"/>
        </w:rPr>
        <w:t>s</w:t>
      </w:r>
      <w:r>
        <w:rPr>
          <w:lang w:val="en-GB"/>
        </w:rPr>
        <w:t xml:space="preserve">teroid therapy for patients </w:t>
      </w:r>
      <w:r w:rsidR="00F64148">
        <w:rPr>
          <w:lang w:val="en-GB"/>
        </w:rPr>
        <w:t xml:space="preserve">with COVID or suspected COVID should </w:t>
      </w:r>
      <w:r>
        <w:rPr>
          <w:lang w:val="en-GB"/>
        </w:rPr>
        <w:t>be considered on a case by case basis</w:t>
      </w:r>
      <w:r w:rsidR="00C954C9">
        <w:rPr>
          <w:lang w:val="en-GB"/>
        </w:rPr>
        <w:t xml:space="preserve"> after discussion with the duty consultant</w:t>
      </w:r>
      <w:r>
        <w:rPr>
          <w:lang w:val="en-GB"/>
        </w:rPr>
        <w:t>.</w:t>
      </w:r>
      <w:r w:rsidR="001E658E" w:rsidRPr="00901156">
        <w:rPr>
          <w:lang w:val="en-GB"/>
        </w:rPr>
        <w:t xml:space="preserve"> </w:t>
      </w:r>
    </w:p>
    <w:p w14:paraId="360DEB12" w14:textId="088271FB" w:rsidR="001E658E" w:rsidRPr="00901156" w:rsidRDefault="008B02CF" w:rsidP="00D75CEA">
      <w:pPr>
        <w:pStyle w:val="Body"/>
        <w:numPr>
          <w:ilvl w:val="0"/>
          <w:numId w:val="23"/>
        </w:numPr>
        <w:rPr>
          <w:lang w:val="en-GB"/>
        </w:rPr>
      </w:pPr>
      <w:r>
        <w:rPr>
          <w:lang w:val="en-GB"/>
        </w:rPr>
        <w:t>Hydroxychloroquine &amp; chloroquine have been shown to be ineffective for the treatment of patients hospitalised with COVID-19, and should not be prescribed.</w:t>
      </w:r>
    </w:p>
    <w:p w14:paraId="4EFFE622" w14:textId="2F9124C9" w:rsidR="001E658E" w:rsidRPr="00901156" w:rsidRDefault="00122D48" w:rsidP="001E658E">
      <w:pPr>
        <w:pStyle w:val="Body"/>
        <w:rPr>
          <w:lang w:val="en-GB"/>
        </w:rPr>
      </w:pPr>
      <w:r w:rsidRPr="00122D48">
        <w:rPr>
          <w:b/>
          <w:bCs/>
          <w:lang w:val="en-GB"/>
        </w:rPr>
        <w:t>In</w:t>
      </w:r>
      <w:r w:rsidR="001E658E" w:rsidRPr="00122D48">
        <w:rPr>
          <w:b/>
          <w:bCs/>
          <w:lang w:val="en-GB"/>
        </w:rPr>
        <w:t xml:space="preserve"> all circumstances</w:t>
      </w:r>
      <w:r w:rsidR="001E658E" w:rsidRPr="00901156">
        <w:rPr>
          <w:lang w:val="en-GB"/>
        </w:rPr>
        <w:t>, appropriate PPE must be worn. If a patient becomes critically unwell, then staff should still take the time to don the PPE in a safe and proper manner.</w:t>
      </w:r>
    </w:p>
    <w:p w14:paraId="28A904B0" w14:textId="28241F67" w:rsidR="001E658E" w:rsidRPr="00901156" w:rsidRDefault="001E658E" w:rsidP="001E658E">
      <w:pPr>
        <w:pStyle w:val="Body"/>
        <w:rPr>
          <w:lang w:val="en-GB"/>
        </w:rPr>
      </w:pPr>
      <w:r w:rsidRPr="00901156">
        <w:rPr>
          <w:lang w:val="en-GB"/>
        </w:rPr>
        <w:lastRenderedPageBreak/>
        <w:t>Decisions on whether patients with COVID-19 need admission are likely to vary depending on the state of the epidemic at the time and the public health strategy. Where containment is the objective public health authorities may request the admission of all patients</w:t>
      </w:r>
      <w:r w:rsidR="00122D48">
        <w:rPr>
          <w:lang w:val="en-GB"/>
        </w:rPr>
        <w:t>. I</w:t>
      </w:r>
      <w:r w:rsidRPr="00901156">
        <w:rPr>
          <w:lang w:val="en-GB"/>
        </w:rPr>
        <w:t>f resources and bed</w:t>
      </w:r>
      <w:r w:rsidR="00122D48">
        <w:rPr>
          <w:lang w:val="en-GB"/>
        </w:rPr>
        <w:t>s</w:t>
      </w:r>
      <w:r w:rsidRPr="00901156">
        <w:rPr>
          <w:lang w:val="en-GB"/>
        </w:rPr>
        <w:t xml:space="preserve"> become scarce</w:t>
      </w:r>
      <w:r w:rsidR="00122D48">
        <w:rPr>
          <w:lang w:val="en-GB"/>
        </w:rPr>
        <w:t>,</w:t>
      </w:r>
      <w:r w:rsidRPr="00901156">
        <w:rPr>
          <w:lang w:val="en-GB"/>
        </w:rPr>
        <w:t xml:space="preserve"> this may change to those meeting specific criteria (</w:t>
      </w:r>
      <w:proofErr w:type="spellStart"/>
      <w:r w:rsidRPr="00901156">
        <w:rPr>
          <w:lang w:val="en-GB"/>
        </w:rPr>
        <w:t>eg</w:t>
      </w:r>
      <w:proofErr w:type="spellEnd"/>
      <w:r w:rsidRPr="00901156">
        <w:rPr>
          <w:lang w:val="en-GB"/>
        </w:rPr>
        <w:t xml:space="preserve"> at risk of deterioration, needing oxygen or pa</w:t>
      </w:r>
      <w:r w:rsidR="00447D4E">
        <w:rPr>
          <w:lang w:val="en-GB"/>
        </w:rPr>
        <w:t>l</w:t>
      </w:r>
      <w:r w:rsidRPr="00901156">
        <w:rPr>
          <w:lang w:val="en-GB"/>
        </w:rPr>
        <w:t xml:space="preserve">liation). </w:t>
      </w:r>
    </w:p>
    <w:p w14:paraId="7725AE4C" w14:textId="241BC0E6" w:rsidR="001E658E" w:rsidRPr="00122D48" w:rsidRDefault="00122D48" w:rsidP="00122D48">
      <w:r w:rsidRPr="00D75CEA">
        <w:rPr>
          <w:rStyle w:val="Heading3Char"/>
          <w:rFonts w:eastAsia="MS Mincho"/>
        </w:rPr>
        <w:t>Respiratory support</w:t>
      </w:r>
      <w:r w:rsidR="001E658E" w:rsidRPr="00D75CEA">
        <w:rPr>
          <w:rStyle w:val="Heading3Char"/>
          <w:rFonts w:eastAsia="MS Mincho"/>
        </w:rPr>
        <w:t>:</w:t>
      </w:r>
      <w:r w:rsidR="001E658E" w:rsidRPr="00901156">
        <w:rPr>
          <w:lang w:val="en-GB"/>
        </w:rPr>
        <w:t xml:space="preserve"> </w:t>
      </w:r>
      <w:r>
        <w:t>Give oxygen to patients with SARI and resp</w:t>
      </w:r>
      <w:r w:rsidR="00002E29">
        <w:t>iratory</w:t>
      </w:r>
      <w:r>
        <w:t xml:space="preserve"> distress, </w:t>
      </w:r>
      <w:proofErr w:type="spellStart"/>
      <w:r>
        <w:t>hypoxaemia</w:t>
      </w:r>
      <w:proofErr w:type="spellEnd"/>
      <w:r>
        <w:t>, seizures or shock and target SpO2 &gt; or equal to 94%. Once stable, target saturation is &gt; 90% in non-pregnant and 92 – 95% in pregnant patients. (</w:t>
      </w:r>
      <w:r w:rsidR="001E658E" w:rsidRPr="00901156">
        <w:rPr>
          <w:lang w:val="en-GB"/>
        </w:rPr>
        <w:t>This is not a guide on how many lit</w:t>
      </w:r>
      <w:r>
        <w:rPr>
          <w:lang w:val="en-GB"/>
        </w:rPr>
        <w:t>re</w:t>
      </w:r>
      <w:r w:rsidR="001E658E" w:rsidRPr="00901156">
        <w:rPr>
          <w:lang w:val="en-GB"/>
        </w:rPr>
        <w:t>s of oxygen to give them but a target for the optimum saturations once the oxygen is started. Oxygen should be turned down if saturations are consistently 99-100%</w:t>
      </w:r>
      <w:r>
        <w:rPr>
          <w:lang w:val="en-GB"/>
        </w:rPr>
        <w:t>).</w:t>
      </w:r>
    </w:p>
    <w:p w14:paraId="7129AA3B" w14:textId="7874074B" w:rsidR="00122D48" w:rsidRDefault="00002E29" w:rsidP="001E658E">
      <w:pPr>
        <w:pStyle w:val="Body"/>
        <w:rPr>
          <w:lang w:val="en-GB"/>
        </w:rPr>
      </w:pPr>
      <w:r>
        <w:rPr>
          <w:lang w:val="en-GB"/>
        </w:rPr>
        <w:t>Positioning of</w:t>
      </w:r>
      <w:r w:rsidR="001E658E" w:rsidRPr="00901156">
        <w:rPr>
          <w:lang w:val="en-GB"/>
        </w:rPr>
        <w:t xml:space="preserve"> patients</w:t>
      </w:r>
      <w:r>
        <w:rPr>
          <w:lang w:val="en-GB"/>
        </w:rPr>
        <w:t xml:space="preserve"> may help their oxygenation</w:t>
      </w:r>
      <w:r w:rsidR="001E658E" w:rsidRPr="00901156">
        <w:rPr>
          <w:lang w:val="en-GB"/>
        </w:rPr>
        <w:t>.</w:t>
      </w:r>
      <w:r>
        <w:rPr>
          <w:lang w:val="en-GB"/>
        </w:rPr>
        <w:t xml:space="preserve"> Patients should be encouraged to alternate between lying on their sides (both left and right), front and back. Sitting up and leaning over a table may also help. Patients should move between positions every 2-4 hours.</w:t>
      </w:r>
      <w:r w:rsidR="001E658E" w:rsidRPr="00901156">
        <w:rPr>
          <w:lang w:val="en-GB"/>
        </w:rPr>
        <w:t xml:space="preserve"> </w:t>
      </w:r>
    </w:p>
    <w:p w14:paraId="7B9C9C0E" w14:textId="14076187" w:rsidR="001E658E" w:rsidRPr="00901156" w:rsidRDefault="00122D48" w:rsidP="001E658E">
      <w:pPr>
        <w:pStyle w:val="Body"/>
        <w:rPr>
          <w:lang w:val="en-GB"/>
        </w:rPr>
      </w:pPr>
      <w:r>
        <w:rPr>
          <w:lang w:val="en-GB"/>
        </w:rPr>
        <w:t xml:space="preserve">BiPAP or CPAP are indicated when patients are classed as critically ill. </w:t>
      </w:r>
      <w:r w:rsidR="001E658E" w:rsidRPr="00901156">
        <w:rPr>
          <w:lang w:val="en-GB"/>
        </w:rPr>
        <w:t>If BiPAP or CPAP are available, they are likely to be the ceiling of care for many patients in The Gambia. CPAP and BiPAP are aerosol generating so should ideally be deployed in a neutral or negative pressure room. It may become necessary to cohort (place together) patients with proven or suspected COVID-19 and COVID-19 patients on CPAP or BiPAP.</w:t>
      </w:r>
    </w:p>
    <w:p w14:paraId="421BCE6E" w14:textId="310D9B04" w:rsidR="001E658E" w:rsidRPr="00901156" w:rsidRDefault="001E658E" w:rsidP="001E658E">
      <w:pPr>
        <w:pStyle w:val="Body"/>
        <w:rPr>
          <w:lang w:val="en-GB"/>
        </w:rPr>
      </w:pPr>
      <w:r w:rsidRPr="00901156">
        <w:rPr>
          <w:lang w:val="en-GB"/>
        </w:rPr>
        <w:t>Intubation and ventilation may be available in a few cases offsite, but the feasibility of this is currently unknown. With mortality in well-resourced settings of 66% for selected patients put on a ventilator with COVID-19</w:t>
      </w:r>
      <w:r w:rsidR="00122D48">
        <w:rPr>
          <w:lang w:val="en-GB"/>
        </w:rPr>
        <w:t>,</w:t>
      </w:r>
      <w:r w:rsidRPr="00901156">
        <w:rPr>
          <w:lang w:val="en-GB"/>
        </w:rPr>
        <w:t xml:space="preserve"> it will be necessary to select specific patients that may benefit from this resource intensive procedure. Intubation should be done by the most skilled operative using strict PPE. </w:t>
      </w:r>
    </w:p>
    <w:p w14:paraId="1F0B5A75" w14:textId="245A5FDC" w:rsidR="00002E29" w:rsidRDefault="00200A7C" w:rsidP="001E658E">
      <w:pPr>
        <w:pStyle w:val="Body"/>
        <w:rPr>
          <w:b/>
          <w:bCs/>
          <w:u w:val="single"/>
          <w:lang w:val="en-GB"/>
        </w:rPr>
      </w:pPr>
      <w:r w:rsidRPr="00D75CEA">
        <w:rPr>
          <w:rStyle w:val="Heading3Char"/>
          <w:rFonts w:eastAsia="Arial Unicode MS"/>
        </w:rPr>
        <w:t>A</w:t>
      </w:r>
      <w:r w:rsidR="00002E29" w:rsidRPr="00D75CEA">
        <w:rPr>
          <w:rStyle w:val="Heading3Char"/>
          <w:rFonts w:eastAsia="Arial Unicode MS"/>
        </w:rPr>
        <w:t>nticoagulation:</w:t>
      </w:r>
      <w:r w:rsidR="00002E29">
        <w:rPr>
          <w:b/>
          <w:bCs/>
          <w:u w:val="single"/>
          <w:lang w:val="en-GB"/>
        </w:rPr>
        <w:t xml:space="preserve"> </w:t>
      </w:r>
      <w:r w:rsidR="00002E29" w:rsidRPr="00D75CEA">
        <w:rPr>
          <w:bCs/>
          <w:lang w:val="en-GB"/>
        </w:rPr>
        <w:t>It is recognised that COVID-19 infection is associated with thrombo-embolic disease</w:t>
      </w:r>
      <w:r>
        <w:rPr>
          <w:bCs/>
          <w:lang w:val="en-GB"/>
        </w:rPr>
        <w:t xml:space="preserve"> in other settings. Prophylactic anticoagulation is recommended for all patients requiring hospitalisation, though t</w:t>
      </w:r>
      <w:r w:rsidR="00002E29">
        <w:rPr>
          <w:bCs/>
          <w:lang w:val="en-GB"/>
        </w:rPr>
        <w:t xml:space="preserve">he optimal dose and nature of </w:t>
      </w:r>
      <w:r>
        <w:rPr>
          <w:bCs/>
          <w:lang w:val="en-GB"/>
        </w:rPr>
        <w:t>prophylactic anticoagulation</w:t>
      </w:r>
      <w:r w:rsidR="00002E29">
        <w:rPr>
          <w:bCs/>
          <w:lang w:val="en-GB"/>
        </w:rPr>
        <w:t xml:space="preserve"> is not known. Low molecular weight heparin</w:t>
      </w:r>
      <w:r>
        <w:rPr>
          <w:bCs/>
          <w:lang w:val="en-GB"/>
        </w:rPr>
        <w:t xml:space="preserve"> (LMWH)</w:t>
      </w:r>
      <w:r w:rsidR="00002E29">
        <w:rPr>
          <w:bCs/>
          <w:lang w:val="en-GB"/>
        </w:rPr>
        <w:t xml:space="preserve"> is not widely available and </w:t>
      </w:r>
      <w:r w:rsidR="00814B0A">
        <w:rPr>
          <w:bCs/>
          <w:lang w:val="en-GB"/>
        </w:rPr>
        <w:t>diagnostic facilities for venous thromboembolic disease are limited</w:t>
      </w:r>
      <w:r>
        <w:rPr>
          <w:bCs/>
          <w:lang w:val="en-GB"/>
        </w:rPr>
        <w:t xml:space="preserve"> in The Gambia</w:t>
      </w:r>
      <w:r w:rsidR="00814B0A">
        <w:rPr>
          <w:bCs/>
          <w:lang w:val="en-GB"/>
        </w:rPr>
        <w:t xml:space="preserve">. All patients </w:t>
      </w:r>
      <w:r w:rsidR="00675A47">
        <w:rPr>
          <w:bCs/>
          <w:lang w:val="en-GB"/>
        </w:rPr>
        <w:t xml:space="preserve">who are immobile or who are in the severe </w:t>
      </w:r>
      <w:r w:rsidR="00443B45">
        <w:rPr>
          <w:bCs/>
          <w:lang w:val="en-GB"/>
        </w:rPr>
        <w:t xml:space="preserve">or critical </w:t>
      </w:r>
      <w:r w:rsidR="00675A47">
        <w:rPr>
          <w:bCs/>
          <w:lang w:val="en-GB"/>
        </w:rPr>
        <w:t>categor</w:t>
      </w:r>
      <w:r w:rsidR="00443B45">
        <w:rPr>
          <w:bCs/>
          <w:lang w:val="en-GB"/>
        </w:rPr>
        <w:t>ies</w:t>
      </w:r>
      <w:r w:rsidR="00675A47">
        <w:rPr>
          <w:bCs/>
          <w:lang w:val="en-GB"/>
        </w:rPr>
        <w:t xml:space="preserve"> </w:t>
      </w:r>
      <w:r w:rsidR="00814B0A">
        <w:rPr>
          <w:bCs/>
          <w:lang w:val="en-GB"/>
        </w:rPr>
        <w:t>should receive unfractionated heparin</w:t>
      </w:r>
      <w:r w:rsidR="00134859">
        <w:rPr>
          <w:bCs/>
          <w:lang w:val="en-GB"/>
        </w:rPr>
        <w:t xml:space="preserve"> 5000 </w:t>
      </w:r>
      <w:proofErr w:type="spellStart"/>
      <w:r w:rsidR="00134859">
        <w:rPr>
          <w:bCs/>
          <w:lang w:val="en-GB"/>
        </w:rPr>
        <w:t>iu</w:t>
      </w:r>
      <w:proofErr w:type="spellEnd"/>
      <w:r w:rsidR="00134859">
        <w:rPr>
          <w:bCs/>
          <w:lang w:val="en-GB"/>
        </w:rPr>
        <w:t xml:space="preserve"> subcutaneously every 12 hours unless a contra-indication is present.</w:t>
      </w:r>
      <w:r>
        <w:rPr>
          <w:bCs/>
          <w:lang w:val="en-GB"/>
        </w:rPr>
        <w:t xml:space="preserve"> LMWH should be reserved for the treatment of clinically or </w:t>
      </w:r>
      <w:proofErr w:type="spellStart"/>
      <w:r>
        <w:rPr>
          <w:bCs/>
          <w:lang w:val="en-GB"/>
        </w:rPr>
        <w:t>ultrasonographically</w:t>
      </w:r>
      <w:proofErr w:type="spellEnd"/>
      <w:r>
        <w:rPr>
          <w:bCs/>
          <w:lang w:val="en-GB"/>
        </w:rPr>
        <w:t xml:space="preserve"> diagnosed thrombotic disease. </w:t>
      </w:r>
    </w:p>
    <w:p w14:paraId="3FCB29DA" w14:textId="6BB46871" w:rsidR="001E658E" w:rsidRPr="00901156" w:rsidRDefault="001E658E" w:rsidP="001E658E">
      <w:pPr>
        <w:pStyle w:val="Body"/>
        <w:rPr>
          <w:lang w:val="en-GB"/>
        </w:rPr>
      </w:pPr>
      <w:r w:rsidRPr="00D75CEA">
        <w:rPr>
          <w:rStyle w:val="Heading3Char"/>
          <w:rFonts w:eastAsia="Arial Unicode MS"/>
        </w:rPr>
        <w:t>Fever:</w:t>
      </w:r>
      <w:r w:rsidRPr="00901156">
        <w:rPr>
          <w:lang w:val="en-GB"/>
        </w:rPr>
        <w:t xml:space="preserve"> </w:t>
      </w:r>
      <w:r w:rsidR="00122D48">
        <w:rPr>
          <w:lang w:val="en-GB"/>
        </w:rPr>
        <w:t>Give</w:t>
      </w:r>
      <w:r w:rsidRPr="00901156">
        <w:rPr>
          <w:lang w:val="en-GB"/>
        </w:rPr>
        <w:t xml:space="preserve"> due consideration </w:t>
      </w:r>
      <w:r w:rsidR="00122D48">
        <w:rPr>
          <w:lang w:val="en-GB"/>
        </w:rPr>
        <w:t xml:space="preserve">as </w:t>
      </w:r>
      <w:r w:rsidRPr="00901156">
        <w:rPr>
          <w:lang w:val="en-GB"/>
        </w:rPr>
        <w:t xml:space="preserve">to why the fever is being treated. Generally, bringing down a patient's fever will likely make them feel better but not necessarily change how long they are unwell for. The exception to this is in patients with haemodynamic instability where reducing fever may reduce the risk of hypoxic tissue damage. </w:t>
      </w:r>
    </w:p>
    <w:p w14:paraId="70116C81" w14:textId="54AFEBA6" w:rsidR="001E658E" w:rsidRPr="00901156" w:rsidRDefault="001E658E" w:rsidP="001E658E">
      <w:pPr>
        <w:pStyle w:val="Body"/>
        <w:rPr>
          <w:lang w:val="en-GB"/>
        </w:rPr>
      </w:pPr>
      <w:r w:rsidRPr="00901156">
        <w:rPr>
          <w:lang w:val="en-GB"/>
        </w:rPr>
        <w:t xml:space="preserve">There is currently no evidence that NSAIDs are associated with extra morbidity and mortality in COVID-19. There is some evidence from other respiratory infections that NSAIDS will increase stroke and heart disease risk in susceptible patients. </w:t>
      </w:r>
      <w:r w:rsidR="00122D48">
        <w:rPr>
          <w:lang w:val="en-GB"/>
        </w:rPr>
        <w:t xml:space="preserve">We </w:t>
      </w:r>
      <w:r w:rsidRPr="00901156">
        <w:rPr>
          <w:lang w:val="en-GB"/>
        </w:rPr>
        <w:t xml:space="preserve">recommend the use paracetamol first and then ibuprofen at as little a quantity as possible, for as short </w:t>
      </w:r>
      <w:r w:rsidR="00122D48">
        <w:rPr>
          <w:lang w:val="en-GB"/>
        </w:rPr>
        <w:t xml:space="preserve">a time </w:t>
      </w:r>
      <w:r w:rsidRPr="00901156">
        <w:rPr>
          <w:lang w:val="en-GB"/>
        </w:rPr>
        <w:t>as possible.</w:t>
      </w:r>
    </w:p>
    <w:p w14:paraId="45DEC828" w14:textId="77777777" w:rsidR="00122D48" w:rsidRDefault="001E658E" w:rsidP="001E658E">
      <w:pPr>
        <w:pStyle w:val="Body"/>
        <w:rPr>
          <w:lang w:val="en-GB"/>
        </w:rPr>
      </w:pPr>
      <w:r w:rsidRPr="00901156">
        <w:rPr>
          <w:b/>
          <w:bCs/>
          <w:u w:val="single"/>
          <w:lang w:val="en-GB"/>
        </w:rPr>
        <w:t>Pain</w:t>
      </w:r>
      <w:r w:rsidRPr="00901156">
        <w:rPr>
          <w:lang w:val="en-GB"/>
        </w:rPr>
        <w:t xml:space="preserve">: Please, see above under fever above. If unresponsive to paracetamol, then use the WHO pain ladder. </w:t>
      </w:r>
    </w:p>
    <w:p w14:paraId="2F941969" w14:textId="7BF01EE9" w:rsidR="001E658E" w:rsidRPr="00901156" w:rsidRDefault="001E658E" w:rsidP="001E658E">
      <w:pPr>
        <w:pStyle w:val="Body"/>
        <w:rPr>
          <w:lang w:val="en-GB"/>
        </w:rPr>
      </w:pPr>
      <w:r w:rsidRPr="00D75CEA">
        <w:rPr>
          <w:rStyle w:val="Heading3Char"/>
          <w:rFonts w:eastAsia="Arial Unicode MS"/>
        </w:rPr>
        <w:lastRenderedPageBreak/>
        <w:t>Underlying medical conditions</w:t>
      </w:r>
      <w:r w:rsidRPr="00901156">
        <w:rPr>
          <w:lang w:val="en-GB"/>
        </w:rPr>
        <w:t>: Individual decisions should be made about each patient as they come, to manage their underlying condition alongside their acute COVID-19 as needed. There are a few areas of controversy to address:</w:t>
      </w:r>
    </w:p>
    <w:p w14:paraId="5F9F8C56" w14:textId="654DA3EB" w:rsidR="001E658E" w:rsidRPr="006A7CAB" w:rsidRDefault="001E658E" w:rsidP="00D75CEA">
      <w:pPr>
        <w:pStyle w:val="ListParagraph"/>
        <w:numPr>
          <w:ilvl w:val="0"/>
          <w:numId w:val="11"/>
        </w:numPr>
        <w:rPr>
          <w:lang w:val="en-GB"/>
        </w:rPr>
      </w:pPr>
      <w:proofErr w:type="spellStart"/>
      <w:r w:rsidRPr="006A7CAB">
        <w:rPr>
          <w:b/>
          <w:bCs/>
          <w:lang w:val="en-GB"/>
        </w:rPr>
        <w:t>ACEi</w:t>
      </w:r>
      <w:proofErr w:type="spellEnd"/>
      <w:r w:rsidRPr="006A7CAB">
        <w:rPr>
          <w:b/>
          <w:bCs/>
          <w:lang w:val="en-GB"/>
        </w:rPr>
        <w:t>/ARB</w:t>
      </w:r>
      <w:r w:rsidR="00F11918" w:rsidRPr="006A7CAB">
        <w:rPr>
          <w:b/>
          <w:bCs/>
          <w:lang w:val="en-GB"/>
        </w:rPr>
        <w:t>:</w:t>
      </w:r>
      <w:r w:rsidRPr="006A7CAB">
        <w:rPr>
          <w:lang w:val="en-GB"/>
        </w:rPr>
        <w:t xml:space="preserve"> There is no current evidence to support that patients will either gain protection or come to harm from these medications. Continuing the medication where it is needed while the patient is unwell is reasonable. However, given that these patients are likely to be acutely unwell, they are likely to be at risk of hypotension and renal injury. In such a situation, consideration should be given to stopping them during the infection and re-starting these medications after recovery. </w:t>
      </w:r>
    </w:p>
    <w:p w14:paraId="06D7AC1E" w14:textId="6E9669C7" w:rsidR="001E658E" w:rsidRPr="006A7CAB" w:rsidRDefault="001E658E" w:rsidP="00D75CEA">
      <w:pPr>
        <w:pStyle w:val="ListParagraph"/>
        <w:numPr>
          <w:ilvl w:val="0"/>
          <w:numId w:val="11"/>
        </w:numPr>
        <w:rPr>
          <w:lang w:val="en-GB"/>
        </w:rPr>
      </w:pPr>
      <w:r w:rsidRPr="006A7CAB">
        <w:rPr>
          <w:b/>
          <w:bCs/>
          <w:lang w:val="en-GB"/>
        </w:rPr>
        <w:t>Asthma/COPD/Post TB lung</w:t>
      </w:r>
      <w:r w:rsidR="00F11918" w:rsidRPr="006A7CAB">
        <w:rPr>
          <w:lang w:val="en-GB"/>
        </w:rPr>
        <w:t>:</w:t>
      </w:r>
      <w:r w:rsidRPr="006A7CAB">
        <w:rPr>
          <w:lang w:val="en-GB"/>
        </w:rPr>
        <w:t xml:space="preserve"> These patients may benefit from steroids. Endeavour to use the lowest effective dose and where possible reduce the dose to less than 20mg for adults. However, given our limited therapy for bronchoconstriction, higher doses of steroids may still be needed.</w:t>
      </w:r>
    </w:p>
    <w:p w14:paraId="1620D51C" w14:textId="4D49C4AF" w:rsidR="00982649" w:rsidRPr="00901156" w:rsidRDefault="001E658E" w:rsidP="001E658E">
      <w:pPr>
        <w:pStyle w:val="Body"/>
        <w:rPr>
          <w:lang w:val="en-GB"/>
        </w:rPr>
      </w:pPr>
      <w:r w:rsidRPr="00D75CEA">
        <w:rPr>
          <w:rStyle w:val="Heading3Char"/>
          <w:rFonts w:eastAsia="Arial Unicode MS"/>
        </w:rPr>
        <w:t>Secondary bacterial infection:</w:t>
      </w:r>
      <w:r w:rsidRPr="00901156">
        <w:rPr>
          <w:lang w:val="en-GB"/>
        </w:rPr>
        <w:t xml:space="preserve"> Patients who worsen unexpectedly, whose cough becomes productive, who have neutrophil leucocytosis or who have new lateralising signs and symptoms should be considered for treatment with antibiotics aimed at bacterial pneumonia</w:t>
      </w:r>
      <w:r w:rsidR="00C05FA3">
        <w:rPr>
          <w:lang w:val="en-GB"/>
        </w:rPr>
        <w:t xml:space="preserve"> (chloramphenicol and benzyl penicillin)</w:t>
      </w:r>
      <w:r w:rsidRPr="00901156">
        <w:rPr>
          <w:lang w:val="en-GB"/>
        </w:rPr>
        <w:t>. It may be necessary for some patients (</w:t>
      </w:r>
      <w:proofErr w:type="spellStart"/>
      <w:r w:rsidRPr="00901156">
        <w:rPr>
          <w:lang w:val="en-GB"/>
        </w:rPr>
        <w:t>eg.</w:t>
      </w:r>
      <w:proofErr w:type="spellEnd"/>
      <w:r w:rsidRPr="00901156">
        <w:rPr>
          <w:lang w:val="en-GB"/>
        </w:rPr>
        <w:t xml:space="preserve"> critical cases</w:t>
      </w:r>
      <w:r w:rsidR="00B13F5A">
        <w:rPr>
          <w:lang w:val="en-GB"/>
        </w:rPr>
        <w:t>, those</w:t>
      </w:r>
      <w:r w:rsidRPr="00901156">
        <w:rPr>
          <w:lang w:val="en-GB"/>
        </w:rPr>
        <w:t xml:space="preserve"> with unclear aetiology</w:t>
      </w:r>
      <w:r w:rsidR="00B13F5A">
        <w:rPr>
          <w:lang w:val="en-GB"/>
        </w:rPr>
        <w:t xml:space="preserve"> or an atypical picture for COVID</w:t>
      </w:r>
      <w:r w:rsidR="000A6C52">
        <w:rPr>
          <w:lang w:val="en-GB"/>
        </w:rPr>
        <w:t>-</w:t>
      </w:r>
      <w:r w:rsidR="00B13F5A">
        <w:rPr>
          <w:lang w:val="en-GB"/>
        </w:rPr>
        <w:t>19</w:t>
      </w:r>
      <w:r w:rsidRPr="00901156">
        <w:rPr>
          <w:lang w:val="en-GB"/>
        </w:rPr>
        <w:t xml:space="preserve">) to start antibiotics when they are unwell and then stop them if the test for COVID-19 comes back and explains their presentation. </w:t>
      </w:r>
    </w:p>
    <w:p w14:paraId="6AA84F97" w14:textId="77777777" w:rsidR="001E658E" w:rsidRPr="00901156" w:rsidRDefault="001E658E" w:rsidP="001E658E">
      <w:pPr>
        <w:pStyle w:val="Body"/>
        <w:rPr>
          <w:lang w:val="en-GB"/>
        </w:rPr>
      </w:pPr>
      <w:r w:rsidRPr="00D75CEA">
        <w:rPr>
          <w:rStyle w:val="Heading3Char"/>
          <w:rFonts w:eastAsia="Arial Unicode MS"/>
        </w:rPr>
        <w:t>Pressure area care</w:t>
      </w:r>
      <w:r w:rsidRPr="00901156">
        <w:rPr>
          <w:lang w:val="en-GB"/>
        </w:rPr>
        <w:t>: Ensure that patients who become bed bound are turned regularly (2-3 hourly) by nursing staff to stop pressure area damage.</w:t>
      </w:r>
    </w:p>
    <w:p w14:paraId="1053A775" w14:textId="77777777" w:rsidR="00F11918" w:rsidRDefault="001E658E" w:rsidP="001E658E">
      <w:pPr>
        <w:pStyle w:val="Body"/>
        <w:rPr>
          <w:lang w:val="en-GB"/>
        </w:rPr>
      </w:pPr>
      <w:r w:rsidRPr="00D75CEA">
        <w:rPr>
          <w:rStyle w:val="Heading3Char"/>
          <w:rFonts w:eastAsia="Arial Unicode MS"/>
        </w:rPr>
        <w:t>Fluid and nutrition</w:t>
      </w:r>
      <w:r w:rsidRPr="00901156">
        <w:rPr>
          <w:lang w:val="en-GB"/>
        </w:rPr>
        <w:t xml:space="preserve">: Patients should be encouraged to eat but anorexia and anosmia are a common feature. Food intake is not vital and people will recover an appetite and their lost weight after recovery. </w:t>
      </w:r>
    </w:p>
    <w:p w14:paraId="06A66C71" w14:textId="744BF9A2" w:rsidR="00F11918" w:rsidRDefault="001E658E" w:rsidP="001E658E">
      <w:pPr>
        <w:pStyle w:val="Body"/>
        <w:rPr>
          <w:lang w:val="en-GB"/>
        </w:rPr>
      </w:pPr>
      <w:r w:rsidRPr="00901156">
        <w:rPr>
          <w:lang w:val="en-GB"/>
        </w:rPr>
        <w:t xml:space="preserve">Fluid should be encouraged orally and then given NG first and ultimately intravenously if that does not work. </w:t>
      </w:r>
      <w:r w:rsidR="00F11918">
        <w:rPr>
          <w:lang w:val="en-GB"/>
        </w:rPr>
        <w:t xml:space="preserve">If iv fluids are given, the aim is to maintain </w:t>
      </w:r>
      <w:proofErr w:type="spellStart"/>
      <w:r w:rsidR="00F11918">
        <w:rPr>
          <w:lang w:val="en-GB"/>
        </w:rPr>
        <w:t>euvolaemia</w:t>
      </w:r>
      <w:proofErr w:type="spellEnd"/>
      <w:r w:rsidR="00F11918">
        <w:rPr>
          <w:lang w:val="en-GB"/>
        </w:rPr>
        <w:t xml:space="preserve">, </w:t>
      </w:r>
      <w:proofErr w:type="gramStart"/>
      <w:r w:rsidR="00F11918">
        <w:rPr>
          <w:lang w:val="en-GB"/>
        </w:rPr>
        <w:t>taking into account</w:t>
      </w:r>
      <w:proofErr w:type="gramEnd"/>
      <w:r w:rsidR="00F11918">
        <w:rPr>
          <w:lang w:val="en-GB"/>
        </w:rPr>
        <w:t xml:space="preserve"> insensible losses. Boluses should only be used if a patient is obviously shocked. </w:t>
      </w:r>
    </w:p>
    <w:p w14:paraId="3E1C7BAF" w14:textId="5240C6B0" w:rsidR="001E658E" w:rsidRDefault="00E8306B" w:rsidP="00F11918">
      <w:pPr>
        <w:pStyle w:val="Body"/>
        <w:rPr>
          <w:lang w:val="en-GB"/>
        </w:rPr>
      </w:pPr>
      <w:r w:rsidRPr="00D75CEA">
        <w:rPr>
          <w:rStyle w:val="Heading3Char"/>
          <w:rFonts w:eastAsia="Arial Unicode MS"/>
        </w:rPr>
        <w:t>Monitoring</w:t>
      </w:r>
      <w:r w:rsidRPr="00F11918">
        <w:rPr>
          <w:lang w:val="en-GB"/>
        </w:rPr>
        <w:t xml:space="preserve">: </w:t>
      </w:r>
      <w:r w:rsidR="00F11918" w:rsidRPr="00F11918">
        <w:rPr>
          <w:lang w:val="en-GB"/>
        </w:rPr>
        <w:t>Hospitalised patients should be monitored regularly to identify deterioration. Saturations are particularly important. Early warning scores or specific severity scores should be used according to current practice.</w:t>
      </w:r>
      <w:r w:rsidR="008B02CF">
        <w:rPr>
          <w:lang w:val="en-GB"/>
        </w:rPr>
        <w:t xml:space="preserve"> </w:t>
      </w:r>
    </w:p>
    <w:p w14:paraId="3BCD97FD" w14:textId="7C3AA9DC" w:rsidR="005A4644" w:rsidRDefault="005A4644" w:rsidP="00F11918">
      <w:pPr>
        <w:pStyle w:val="Body"/>
        <w:rPr>
          <w:lang w:val="en-GB"/>
        </w:rPr>
      </w:pPr>
      <w:r w:rsidRPr="00D75CEA">
        <w:rPr>
          <w:rStyle w:val="Heading3Char"/>
          <w:rFonts w:eastAsia="Arial Unicode MS"/>
        </w:rPr>
        <w:t>Laboratory tests:</w:t>
      </w:r>
      <w:r>
        <w:rPr>
          <w:lang w:val="en-GB"/>
        </w:rPr>
        <w:t xml:space="preserve"> Hospitalised patients should all have blood taken for FBC, Na, K, Urea, Creatinine, LDH. VCT should be considered in all patients admitted with severe respiratory distress. Malaria RDT can be performed on the ward.</w:t>
      </w:r>
      <w:r w:rsidR="00982649">
        <w:rPr>
          <w:lang w:val="en-GB"/>
        </w:rPr>
        <w:t xml:space="preserve"> Blood cultures should be considered in patients with critical COVID-19 or where antibiotics are being considered for other signs of infection.</w:t>
      </w:r>
      <w:r>
        <w:rPr>
          <w:lang w:val="en-GB"/>
        </w:rPr>
        <w:t xml:space="preserve"> Other tests may be indicated where there is clinical concern. Liaison with the laboratories and correct labelling and packaging of samples is imperative (see separate guidance). </w:t>
      </w:r>
    </w:p>
    <w:p w14:paraId="3B74D685" w14:textId="25087374" w:rsidR="005A4644" w:rsidRPr="00D75CEA" w:rsidRDefault="005A4644" w:rsidP="00D75CEA">
      <w:pPr>
        <w:pStyle w:val="Heading3"/>
        <w:rPr>
          <w:b w:val="0"/>
          <w:lang w:val="en-GB"/>
        </w:rPr>
      </w:pPr>
      <w:r w:rsidRPr="00E00EB6">
        <w:rPr>
          <w:lang w:val="en-GB"/>
        </w:rPr>
        <w:t>Communication with patients and families</w:t>
      </w:r>
      <w:r>
        <w:rPr>
          <w:lang w:val="en-GB"/>
        </w:rPr>
        <w:t>:</w:t>
      </w:r>
      <w:r>
        <w:rPr>
          <w:b w:val="0"/>
          <w:u w:val="none"/>
          <w:lang w:val="en-GB"/>
        </w:rPr>
        <w:t xml:space="preserve"> visitors will be restricted. Communication with patients and their families is vital to </w:t>
      </w:r>
      <w:r w:rsidR="00E00EB6">
        <w:rPr>
          <w:b w:val="0"/>
          <w:u w:val="none"/>
          <w:lang w:val="en-GB"/>
        </w:rPr>
        <w:t xml:space="preserve">minimise anxiety, and optimise recovery. Strategies for communication with relatives are listed elsewhere. For communication with patients all staff in PPE should ensure that their name, and ideally a picture of their face, is displayed outside of their PPE. </w:t>
      </w:r>
    </w:p>
    <w:p w14:paraId="3EDF49E8" w14:textId="77777777" w:rsidR="00C213A2" w:rsidRDefault="00C213A2">
      <w:pPr>
        <w:spacing w:after="0"/>
        <w:outlineLvl w:val="9"/>
        <w:rPr>
          <w:ins w:id="0" w:author="Karen Forrest" w:date="2020-08-12T14:57:00Z"/>
          <w:b/>
          <w:sz w:val="24"/>
          <w:szCs w:val="22"/>
          <w:lang w:val="en-GB"/>
        </w:rPr>
      </w:pPr>
      <w:ins w:id="1" w:author="Karen Forrest" w:date="2020-08-12T14:57:00Z">
        <w:r>
          <w:rPr>
            <w:szCs w:val="22"/>
            <w:lang w:val="en-GB"/>
          </w:rPr>
          <w:br w:type="page"/>
        </w:r>
      </w:ins>
    </w:p>
    <w:p w14:paraId="55F0F67F" w14:textId="5BF41BE7" w:rsidR="00F03F25" w:rsidRPr="00901156" w:rsidRDefault="00F03F25" w:rsidP="00F03F25">
      <w:pPr>
        <w:pStyle w:val="Heading2"/>
        <w:rPr>
          <w:rFonts w:cs="Arial"/>
          <w:szCs w:val="22"/>
          <w:lang w:val="en-GB"/>
        </w:rPr>
      </w:pPr>
      <w:r w:rsidRPr="00901156">
        <w:rPr>
          <w:rFonts w:cs="Arial"/>
          <w:szCs w:val="22"/>
          <w:lang w:val="en-GB"/>
        </w:rPr>
        <w:lastRenderedPageBreak/>
        <w:t>Key Issues for Nursing care</w:t>
      </w:r>
    </w:p>
    <w:p w14:paraId="51309338" w14:textId="77777777" w:rsidR="00662F9F" w:rsidRPr="007E2711" w:rsidRDefault="00662F9F" w:rsidP="00D75CEA">
      <w:pPr>
        <w:pStyle w:val="ListParagraph"/>
        <w:numPr>
          <w:ilvl w:val="0"/>
          <w:numId w:val="12"/>
        </w:numPr>
        <w:rPr>
          <w:b/>
          <w:bCs/>
          <w:lang w:val="en-GB"/>
        </w:rPr>
      </w:pPr>
      <w:r w:rsidRPr="007E2711">
        <w:rPr>
          <w:lang w:val="en-GB"/>
        </w:rPr>
        <w:t>Regular monitoring of a potential unstable group of patients</w:t>
      </w:r>
    </w:p>
    <w:p w14:paraId="3975FED7" w14:textId="77777777" w:rsidR="007E2711" w:rsidRPr="007E2711" w:rsidRDefault="00662F9F" w:rsidP="00D75CEA">
      <w:pPr>
        <w:pStyle w:val="ListParagraph"/>
        <w:numPr>
          <w:ilvl w:val="0"/>
          <w:numId w:val="12"/>
        </w:numPr>
        <w:rPr>
          <w:b/>
          <w:lang w:val="en-GB"/>
        </w:rPr>
      </w:pPr>
      <w:r w:rsidRPr="007E2711">
        <w:rPr>
          <w:lang w:val="en-GB"/>
        </w:rPr>
        <w:t>Adhering to PPE to ensure staff and wider public safety</w:t>
      </w:r>
    </w:p>
    <w:p w14:paraId="250D1C35" w14:textId="76A52B2B" w:rsidR="00E8306B" w:rsidRPr="007E2711" w:rsidRDefault="00E8306B" w:rsidP="00D75CEA">
      <w:pPr>
        <w:pStyle w:val="ListParagraph"/>
        <w:numPr>
          <w:ilvl w:val="0"/>
          <w:numId w:val="12"/>
        </w:numPr>
        <w:rPr>
          <w:lang w:val="en-GB"/>
        </w:rPr>
      </w:pPr>
      <w:r w:rsidRPr="007E2711">
        <w:rPr>
          <w:lang w:val="en-GB"/>
        </w:rPr>
        <w:t>Communication with patients and families</w:t>
      </w:r>
    </w:p>
    <w:p w14:paraId="332DB985" w14:textId="77777777" w:rsidR="00F03F25" w:rsidRPr="00901156" w:rsidRDefault="00F03F25" w:rsidP="00F03F25">
      <w:pPr>
        <w:pStyle w:val="Heading2"/>
        <w:rPr>
          <w:rFonts w:cs="Arial"/>
          <w:szCs w:val="22"/>
          <w:lang w:val="en-GB"/>
        </w:rPr>
      </w:pPr>
      <w:r w:rsidRPr="00901156">
        <w:rPr>
          <w:rFonts w:cs="Arial"/>
          <w:szCs w:val="22"/>
          <w:lang w:val="en-GB"/>
        </w:rPr>
        <w:t>References</w:t>
      </w:r>
    </w:p>
    <w:p w14:paraId="69D7D622" w14:textId="3CAE8349" w:rsidR="00200A7C" w:rsidRDefault="00200A7C" w:rsidP="00EC604C">
      <w:pPr>
        <w:pStyle w:val="Default"/>
        <w:rPr>
          <w:rFonts w:ascii="Arial" w:hAnsi="Arial" w:cs="Arial"/>
          <w:color w:val="auto"/>
          <w:sz w:val="20"/>
          <w:szCs w:val="20"/>
          <w:shd w:val="clear" w:color="auto" w:fill="FFFFFF"/>
          <w:lang w:val="en-GB"/>
        </w:rPr>
      </w:pPr>
      <w:r>
        <w:rPr>
          <w:rFonts w:ascii="Arial" w:hAnsi="Arial" w:cs="Arial"/>
          <w:color w:val="auto"/>
          <w:sz w:val="20"/>
          <w:szCs w:val="20"/>
          <w:shd w:val="clear" w:color="auto" w:fill="FFFFFF"/>
          <w:lang w:val="en-GB"/>
        </w:rPr>
        <w:t xml:space="preserve">Clinical Management of COVID-19, interim guidance. WHO. 27 May 202. </w:t>
      </w:r>
    </w:p>
    <w:p w14:paraId="69A3D29F" w14:textId="26C9D61E" w:rsidR="004C33B8" w:rsidRPr="0021579E" w:rsidRDefault="004C33B8" w:rsidP="00EC604C">
      <w:pPr>
        <w:pStyle w:val="Default"/>
        <w:rPr>
          <w:rFonts w:ascii="Arial"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Aronson J, </w:t>
      </w:r>
      <w:proofErr w:type="spellStart"/>
      <w:r w:rsidRPr="0021579E">
        <w:rPr>
          <w:rFonts w:ascii="Arial" w:hAnsi="Arial" w:cs="Arial"/>
          <w:color w:val="auto"/>
          <w:sz w:val="20"/>
          <w:szCs w:val="20"/>
          <w:shd w:val="clear" w:color="auto" w:fill="FFFFFF"/>
          <w:lang w:val="en-GB"/>
        </w:rPr>
        <w:t>Ferner</w:t>
      </w:r>
      <w:proofErr w:type="spellEnd"/>
      <w:r w:rsidRPr="0021579E">
        <w:rPr>
          <w:rFonts w:ascii="Arial" w:hAnsi="Arial" w:cs="Arial"/>
          <w:color w:val="auto"/>
          <w:sz w:val="20"/>
          <w:szCs w:val="20"/>
          <w:shd w:val="clear" w:color="auto" w:fill="FFFFFF"/>
          <w:lang w:val="en-GB"/>
        </w:rPr>
        <w:t xml:space="preserve"> R. Angiotensin converting enzyme (ACE) inhibitors and angiotensin receptor blockers in COVID-19 - CEBM [Internet]. CEBM. 2020 [cited 24 March 2020]. Available from: </w:t>
      </w:r>
      <w:hyperlink r:id="rId12" w:history="1">
        <w:r w:rsidRPr="0021579E">
          <w:rPr>
            <w:rStyle w:val="Hyperlink0"/>
            <w:rFonts w:ascii="Arial" w:hAnsi="Arial" w:cs="Arial"/>
            <w:sz w:val="20"/>
            <w:szCs w:val="20"/>
            <w:shd w:val="clear" w:color="auto" w:fill="FFFFFF"/>
            <w:lang w:val="en-GB"/>
          </w:rPr>
          <w:t>https://www.cebm.net/angiotensin-converting-enzyme-ace-inhibitors-and-angiotensin-receptor-blockers-in-covid-19/</w:t>
        </w:r>
      </w:hyperlink>
    </w:p>
    <w:p w14:paraId="4CD404CA" w14:textId="33983FC9"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De Simone G. Position Statement of the ESC Council on Hypertension on ACE-Inhibitors and Angi [Internet]. Escardio.org. 2020 [cited 24 March 2020]. Available from: </w:t>
      </w:r>
      <w:hyperlink r:id="rId13" w:history="1">
        <w:r w:rsidRPr="0021579E">
          <w:rPr>
            <w:rStyle w:val="Hyperlink0"/>
            <w:rFonts w:ascii="Arial" w:hAnsi="Arial" w:cs="Arial"/>
            <w:sz w:val="20"/>
            <w:szCs w:val="20"/>
            <w:shd w:val="clear" w:color="auto" w:fill="FFFFFF"/>
            <w:lang w:val="en-GB"/>
          </w:rPr>
          <w:t>https://www.escardio.org/Councils/Council-on-Hypertension-(CHT)/News/position-statement-of-the-esc-council-on-hypertension-on-ace-inhibitors-and-ang</w:t>
        </w:r>
      </w:hyperlink>
    </w:p>
    <w:p w14:paraId="345D738C" w14:textId="7ED8ED58"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Ramsay M. Contraindications and special considerations [Internet]. Assets.publishing.service.gov.uk. 2020 [cited 25 March 2020]. Available from: </w:t>
      </w:r>
      <w:hyperlink r:id="rId14" w:history="1">
        <w:r w:rsidRPr="0021579E">
          <w:rPr>
            <w:rStyle w:val="Hyperlink0"/>
            <w:rFonts w:ascii="Arial" w:hAnsi="Arial" w:cs="Arial"/>
            <w:sz w:val="20"/>
            <w:szCs w:val="20"/>
            <w:shd w:val="clear" w:color="auto" w:fill="FFFFFF"/>
            <w:lang w:val="en-GB"/>
          </w:rPr>
          <w:t>https://assets.publishing.service.gov.uk/government/uploads/system/uploads/attachment_data/file/655225/Greenbook_chapter_6.pdf</w:t>
        </w:r>
      </w:hyperlink>
    </w:p>
    <w:p w14:paraId="60D75A3D" w14:textId="0D1A8E34"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Heneghan C, Brassey J. NSAIDs in Acute Respiratory Infection - CEBM [Internet]. CEBM. 2020 [cited 25 March 2020]. Available from: </w:t>
      </w:r>
      <w:hyperlink r:id="rId15" w:history="1">
        <w:r w:rsidRPr="0021579E">
          <w:rPr>
            <w:rStyle w:val="Hyperlink0"/>
            <w:rFonts w:ascii="Arial" w:hAnsi="Arial" w:cs="Arial"/>
            <w:sz w:val="20"/>
            <w:szCs w:val="20"/>
            <w:shd w:val="clear" w:color="auto" w:fill="FFFFFF"/>
            <w:lang w:val="en-GB"/>
          </w:rPr>
          <w:t>https://www.cebm.net/oxford-covid-19/nsaids-in-acute-respiratory-infection/</w:t>
        </w:r>
      </w:hyperlink>
      <w:r w:rsidRPr="0021579E">
        <w:rPr>
          <w:rFonts w:ascii="Arial" w:hAnsi="Arial" w:cs="Arial"/>
          <w:color w:val="666666"/>
          <w:sz w:val="20"/>
          <w:szCs w:val="20"/>
          <w:shd w:val="clear" w:color="auto" w:fill="FFFFFF"/>
          <w:lang w:val="en-GB"/>
        </w:rPr>
        <w:t xml:space="preserve"> </w:t>
      </w:r>
    </w:p>
    <w:p w14:paraId="6245D00E" w14:textId="46FE2667"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Clinical management of persons admitted to hospital with suspected COVID-19 infection [Internet]. England.nhs.uk. 2020 [cited 25 March 2020]. Available from: </w:t>
      </w:r>
      <w:hyperlink r:id="rId16" w:history="1">
        <w:r w:rsidRPr="0021579E">
          <w:rPr>
            <w:rStyle w:val="Hyperlink0"/>
            <w:rFonts w:ascii="Arial" w:hAnsi="Arial" w:cs="Arial"/>
            <w:sz w:val="20"/>
            <w:szCs w:val="20"/>
            <w:shd w:val="clear" w:color="auto" w:fill="FFFFFF"/>
            <w:lang w:val="en-GB"/>
          </w:rPr>
          <w:t>https://www.england.nhs.uk/coronavirus/wp-content/uploads/sites/52/2020/03/clinical-management-of-persons-admitted-to-hospita-v1-19-march-2020.pdf</w:t>
        </w:r>
      </w:hyperlink>
      <w:r w:rsidRPr="0021579E">
        <w:rPr>
          <w:rFonts w:ascii="Arial" w:hAnsi="Arial" w:cs="Arial"/>
          <w:color w:val="666666"/>
          <w:sz w:val="20"/>
          <w:szCs w:val="20"/>
          <w:shd w:val="clear" w:color="auto" w:fill="FFFFFF"/>
          <w:lang w:val="en-GB"/>
        </w:rPr>
        <w:t xml:space="preserve"> </w:t>
      </w:r>
    </w:p>
    <w:p w14:paraId="0FE1169C" w14:textId="248478C3"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Myth busters [Internet]. Who.int. 2020 [cited 25 March 2020]. Available from: </w:t>
      </w:r>
      <w:hyperlink r:id="rId17" w:history="1">
        <w:r w:rsidRPr="0021579E">
          <w:rPr>
            <w:rStyle w:val="Hyperlink0"/>
            <w:rFonts w:ascii="Arial" w:hAnsi="Arial" w:cs="Arial"/>
            <w:sz w:val="20"/>
            <w:szCs w:val="20"/>
            <w:shd w:val="clear" w:color="auto" w:fill="FFFFFF"/>
            <w:lang w:val="en-GB"/>
          </w:rPr>
          <w:t>https://www.who.int/emergencies/diseases/novel-coronavirus-2019/advice-for-public/myth-busters</w:t>
        </w:r>
      </w:hyperlink>
      <w:r w:rsidRPr="0021579E">
        <w:rPr>
          <w:rFonts w:ascii="Arial" w:hAnsi="Arial" w:cs="Arial"/>
          <w:color w:val="666666"/>
          <w:sz w:val="20"/>
          <w:szCs w:val="20"/>
          <w:shd w:val="clear" w:color="auto" w:fill="FFFFFF"/>
          <w:lang w:val="en-GB"/>
        </w:rPr>
        <w:t xml:space="preserve"> </w:t>
      </w:r>
    </w:p>
    <w:p w14:paraId="64096BDA" w14:textId="77BA902B" w:rsidR="004C33B8" w:rsidRPr="0021579E" w:rsidRDefault="004C33B8" w:rsidP="00EC604C">
      <w:pPr>
        <w:pStyle w:val="Default"/>
        <w:rPr>
          <w:rFonts w:ascii="Arial" w:eastAsia="Helvetica" w:hAnsi="Arial" w:cs="Arial"/>
          <w:color w:val="666666"/>
          <w:sz w:val="20"/>
          <w:szCs w:val="20"/>
          <w:shd w:val="clear" w:color="auto" w:fill="FFFFFF"/>
          <w:lang w:val="en-GB"/>
        </w:rPr>
      </w:pPr>
      <w:proofErr w:type="spellStart"/>
      <w:r w:rsidRPr="0021579E">
        <w:rPr>
          <w:rFonts w:ascii="Arial" w:hAnsi="Arial" w:cs="Arial"/>
          <w:color w:val="auto"/>
          <w:sz w:val="20"/>
          <w:szCs w:val="20"/>
          <w:shd w:val="clear" w:color="auto" w:fill="FFFFFF"/>
          <w:lang w:val="en-GB"/>
        </w:rPr>
        <w:t>Kalil</w:t>
      </w:r>
      <w:proofErr w:type="spellEnd"/>
      <w:r w:rsidRPr="0021579E">
        <w:rPr>
          <w:rFonts w:ascii="Arial" w:hAnsi="Arial" w:cs="Arial"/>
          <w:color w:val="auto"/>
          <w:sz w:val="20"/>
          <w:szCs w:val="20"/>
          <w:shd w:val="clear" w:color="auto" w:fill="FFFFFF"/>
          <w:lang w:val="en-GB"/>
        </w:rPr>
        <w:t xml:space="preserve"> A. Treating COVID-19—Off-Label Drug Use, Compassionate Use, and Randomized Clinical Trials During Pandemics. JAMA [Internet]. 2020 [cited 25 March 2020</w:t>
      </w:r>
      <w:proofErr w:type="gramStart"/>
      <w:r w:rsidRPr="0021579E">
        <w:rPr>
          <w:rFonts w:ascii="Arial" w:hAnsi="Arial" w:cs="Arial"/>
          <w:color w:val="auto"/>
          <w:sz w:val="20"/>
          <w:szCs w:val="20"/>
          <w:shd w:val="clear" w:color="auto" w:fill="FFFFFF"/>
          <w:lang w:val="en-GB"/>
        </w:rPr>
        <w:t>];.</w:t>
      </w:r>
      <w:proofErr w:type="gramEnd"/>
      <w:r w:rsidRPr="0021579E">
        <w:rPr>
          <w:rFonts w:ascii="Arial" w:hAnsi="Arial" w:cs="Arial"/>
          <w:color w:val="auto"/>
          <w:sz w:val="20"/>
          <w:szCs w:val="20"/>
          <w:shd w:val="clear" w:color="auto" w:fill="FFFFFF"/>
          <w:lang w:val="en-GB"/>
        </w:rPr>
        <w:t xml:space="preserve"> Available from: </w:t>
      </w:r>
      <w:hyperlink r:id="rId18" w:anchor=".XnprLOb6jWY.twitter" w:history="1">
        <w:r w:rsidRPr="0021579E">
          <w:rPr>
            <w:rStyle w:val="Hyperlink0"/>
            <w:rFonts w:ascii="Arial" w:hAnsi="Arial" w:cs="Arial"/>
            <w:sz w:val="20"/>
            <w:szCs w:val="20"/>
            <w:shd w:val="clear" w:color="auto" w:fill="FFFFFF"/>
            <w:lang w:val="en-GB"/>
          </w:rPr>
          <w:t>https://jamanetwork.com/journals/jama/fullarticle/2763802?utm_source=twitter&amp;utm_campaign=content-shareicons&amp;utm_content=article_engagement&amp;utm_medium=social&amp;utm_term=032420#.XnprLOb6jWY.twitter</w:t>
        </w:r>
      </w:hyperlink>
      <w:r w:rsidRPr="0021579E">
        <w:rPr>
          <w:rFonts w:ascii="Arial" w:hAnsi="Arial" w:cs="Arial"/>
          <w:color w:val="666666"/>
          <w:sz w:val="20"/>
          <w:szCs w:val="20"/>
          <w:shd w:val="clear" w:color="auto" w:fill="FFFFFF"/>
          <w:lang w:val="en-GB"/>
        </w:rPr>
        <w:t xml:space="preserve"> </w:t>
      </w:r>
    </w:p>
    <w:p w14:paraId="587B6648" w14:textId="43F17B54"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Self-isolation advice - Coronavirus (COVID-19) [Internet]. nhs.uk. 2020 [cited 25 March 2020]. Available from</w:t>
      </w:r>
      <w:r w:rsidRPr="0021579E">
        <w:rPr>
          <w:rFonts w:ascii="Arial" w:hAnsi="Arial" w:cs="Arial"/>
          <w:color w:val="666666"/>
          <w:sz w:val="20"/>
          <w:szCs w:val="20"/>
          <w:shd w:val="clear" w:color="auto" w:fill="FFFFFF"/>
          <w:lang w:val="en-GB"/>
        </w:rPr>
        <w:t xml:space="preserve">: </w:t>
      </w:r>
      <w:hyperlink r:id="rId19" w:history="1">
        <w:r w:rsidRPr="0021579E">
          <w:rPr>
            <w:rStyle w:val="Hyperlink0"/>
            <w:rFonts w:ascii="Arial" w:hAnsi="Arial" w:cs="Arial"/>
            <w:sz w:val="20"/>
            <w:szCs w:val="20"/>
            <w:shd w:val="clear" w:color="auto" w:fill="FFFFFF"/>
            <w:lang w:val="en-GB"/>
          </w:rPr>
          <w:t>https://www.nhs.uk/conditions/coronavirus-covid-19/self-isolation-advice/</w:t>
        </w:r>
      </w:hyperlink>
      <w:r w:rsidRPr="0021579E">
        <w:rPr>
          <w:rFonts w:ascii="Arial" w:hAnsi="Arial" w:cs="Arial"/>
          <w:color w:val="666666"/>
          <w:sz w:val="20"/>
          <w:szCs w:val="20"/>
          <w:shd w:val="clear" w:color="auto" w:fill="FFFFFF"/>
          <w:lang w:val="en-GB"/>
        </w:rPr>
        <w:t xml:space="preserve"> </w:t>
      </w:r>
    </w:p>
    <w:p w14:paraId="46DF8A7A" w14:textId="17230CB8" w:rsidR="00C213A2" w:rsidRDefault="00C213A2">
      <w:pPr>
        <w:spacing w:after="0"/>
        <w:outlineLvl w:val="9"/>
        <w:rPr>
          <w:ins w:id="2" w:author="Karen Forrest" w:date="2020-08-12T14:57:00Z"/>
          <w:sz w:val="20"/>
          <w:szCs w:val="20"/>
          <w:lang w:val="en-GB"/>
        </w:rPr>
      </w:pPr>
      <w:ins w:id="3" w:author="Karen Forrest" w:date="2020-08-12T14:57:00Z">
        <w:r>
          <w:rPr>
            <w:sz w:val="20"/>
            <w:szCs w:val="20"/>
            <w:lang w:val="en-GB"/>
          </w:rPr>
          <w:br w:type="page"/>
        </w:r>
      </w:ins>
    </w:p>
    <w:p w14:paraId="36ABB49A" w14:textId="77777777" w:rsidR="00F03F25" w:rsidRPr="00901156"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901156" w14:paraId="46C46FE2" w14:textId="77777777" w:rsidTr="00515546">
        <w:trPr>
          <w:trHeight w:val="20"/>
        </w:trPr>
        <w:tc>
          <w:tcPr>
            <w:tcW w:w="2139" w:type="dxa"/>
            <w:shd w:val="clear" w:color="auto" w:fill="auto"/>
            <w:vAlign w:val="bottom"/>
          </w:tcPr>
          <w:p w14:paraId="08D04104" w14:textId="77777777" w:rsidR="004C4442" w:rsidRPr="00901156" w:rsidRDefault="004C4442" w:rsidP="00522C6C">
            <w:pPr>
              <w:spacing w:after="0"/>
              <w:rPr>
                <w:b/>
                <w:szCs w:val="22"/>
                <w:lang w:val="en-GB"/>
              </w:rPr>
            </w:pPr>
            <w:r w:rsidRPr="00901156">
              <w:rPr>
                <w:b/>
                <w:szCs w:val="22"/>
                <w:lang w:val="en-GB"/>
              </w:rPr>
              <w:t>Written by:</w:t>
            </w:r>
          </w:p>
        </w:tc>
        <w:tc>
          <w:tcPr>
            <w:tcW w:w="3622" w:type="dxa"/>
            <w:shd w:val="clear" w:color="auto" w:fill="auto"/>
            <w:vAlign w:val="bottom"/>
          </w:tcPr>
          <w:p w14:paraId="385AF000" w14:textId="6DDF8F72" w:rsidR="004C4442" w:rsidRPr="00901156" w:rsidRDefault="004C4442" w:rsidP="00522C6C">
            <w:pPr>
              <w:spacing w:after="0"/>
              <w:rPr>
                <w:szCs w:val="22"/>
                <w:lang w:val="en-GB"/>
              </w:rPr>
            </w:pPr>
            <w:r w:rsidRPr="00901156">
              <w:rPr>
                <w:szCs w:val="22"/>
                <w:lang w:val="en-GB"/>
              </w:rPr>
              <w:t>Name</w:t>
            </w:r>
            <w:r w:rsidR="005638D0" w:rsidRPr="00901156">
              <w:rPr>
                <w:szCs w:val="22"/>
                <w:lang w:val="en-GB"/>
              </w:rPr>
              <w:t xml:space="preserve">: </w:t>
            </w:r>
            <w:r w:rsidR="00DD28F3" w:rsidRPr="00901156">
              <w:rPr>
                <w:lang w:val="en-GB"/>
              </w:rPr>
              <w:t>Will Taylor</w:t>
            </w:r>
          </w:p>
        </w:tc>
        <w:tc>
          <w:tcPr>
            <w:tcW w:w="2869" w:type="dxa"/>
            <w:shd w:val="clear" w:color="auto" w:fill="auto"/>
            <w:vAlign w:val="bottom"/>
          </w:tcPr>
          <w:p w14:paraId="13B5F6A9" w14:textId="372D97E0" w:rsidR="004C4442" w:rsidRPr="00901156" w:rsidRDefault="004C4442" w:rsidP="00522C6C">
            <w:pPr>
              <w:spacing w:after="0"/>
              <w:rPr>
                <w:szCs w:val="22"/>
                <w:lang w:val="en-GB"/>
              </w:rPr>
            </w:pPr>
            <w:r w:rsidRPr="00901156">
              <w:rPr>
                <w:szCs w:val="22"/>
                <w:lang w:val="en-GB"/>
              </w:rPr>
              <w:t xml:space="preserve">Date: </w:t>
            </w:r>
            <w:r w:rsidR="0063768D" w:rsidRPr="00901156">
              <w:rPr>
                <w:szCs w:val="22"/>
                <w:lang w:val="en-GB"/>
              </w:rPr>
              <w:t>30 March 2020</w:t>
            </w:r>
          </w:p>
        </w:tc>
      </w:tr>
      <w:tr w:rsidR="004C4442" w:rsidRPr="00901156" w14:paraId="2CFC0D00" w14:textId="77777777" w:rsidTr="00515546">
        <w:trPr>
          <w:trHeight w:val="20"/>
        </w:trPr>
        <w:tc>
          <w:tcPr>
            <w:tcW w:w="2139" w:type="dxa"/>
            <w:shd w:val="clear" w:color="auto" w:fill="auto"/>
            <w:vAlign w:val="bottom"/>
          </w:tcPr>
          <w:p w14:paraId="79051DAB" w14:textId="77777777" w:rsidR="004C4442" w:rsidRPr="00901156" w:rsidRDefault="004C4442" w:rsidP="00522C6C">
            <w:pPr>
              <w:spacing w:after="0"/>
              <w:rPr>
                <w:b/>
                <w:szCs w:val="22"/>
                <w:lang w:val="en-GB"/>
              </w:rPr>
            </w:pPr>
            <w:r w:rsidRPr="00901156">
              <w:rPr>
                <w:b/>
                <w:szCs w:val="22"/>
                <w:lang w:val="en-GB"/>
              </w:rPr>
              <w:t>Reviewed by:</w:t>
            </w:r>
          </w:p>
        </w:tc>
        <w:tc>
          <w:tcPr>
            <w:tcW w:w="3622" w:type="dxa"/>
            <w:shd w:val="clear" w:color="auto" w:fill="auto"/>
            <w:vAlign w:val="bottom"/>
          </w:tcPr>
          <w:p w14:paraId="545030E4" w14:textId="53E20D02" w:rsidR="004C4442" w:rsidRPr="00901156" w:rsidRDefault="004C4442" w:rsidP="00522C6C">
            <w:pPr>
              <w:spacing w:after="0"/>
              <w:rPr>
                <w:szCs w:val="22"/>
                <w:lang w:val="en-GB"/>
              </w:rPr>
            </w:pPr>
            <w:r w:rsidRPr="00901156">
              <w:rPr>
                <w:szCs w:val="22"/>
                <w:lang w:val="en-GB"/>
              </w:rPr>
              <w:t xml:space="preserve">Name: </w:t>
            </w:r>
            <w:r w:rsidR="00DD28F3" w:rsidRPr="00901156">
              <w:rPr>
                <w:szCs w:val="22"/>
                <w:lang w:val="en-GB"/>
              </w:rPr>
              <w:t>Babatunde Awokola</w:t>
            </w:r>
          </w:p>
        </w:tc>
        <w:tc>
          <w:tcPr>
            <w:tcW w:w="2869" w:type="dxa"/>
            <w:shd w:val="clear" w:color="auto" w:fill="auto"/>
            <w:vAlign w:val="bottom"/>
          </w:tcPr>
          <w:p w14:paraId="237079C4" w14:textId="45B6DB81" w:rsidR="004C4442" w:rsidRPr="00901156" w:rsidRDefault="004C4442" w:rsidP="00522C6C">
            <w:pPr>
              <w:spacing w:after="0"/>
              <w:rPr>
                <w:szCs w:val="22"/>
                <w:lang w:val="en-GB"/>
              </w:rPr>
            </w:pPr>
            <w:r w:rsidRPr="00901156">
              <w:rPr>
                <w:szCs w:val="22"/>
                <w:lang w:val="en-GB"/>
              </w:rPr>
              <w:t xml:space="preserve">Date: </w:t>
            </w:r>
            <w:r w:rsidR="0063768D" w:rsidRPr="00901156">
              <w:rPr>
                <w:szCs w:val="22"/>
                <w:lang w:val="en-GB"/>
              </w:rPr>
              <w:t>07 April 2020</w:t>
            </w:r>
          </w:p>
        </w:tc>
      </w:tr>
      <w:tr w:rsidR="00DD28F3" w:rsidRPr="00901156" w14:paraId="59E399C2" w14:textId="77777777" w:rsidTr="00805B14">
        <w:trPr>
          <w:trHeight w:val="20"/>
        </w:trPr>
        <w:tc>
          <w:tcPr>
            <w:tcW w:w="2139" w:type="dxa"/>
            <w:shd w:val="clear" w:color="auto" w:fill="auto"/>
            <w:vAlign w:val="bottom"/>
          </w:tcPr>
          <w:p w14:paraId="2445A42C" w14:textId="77777777" w:rsidR="00DD28F3" w:rsidRPr="00901156" w:rsidRDefault="00DD28F3" w:rsidP="00805B14">
            <w:pPr>
              <w:spacing w:after="0"/>
              <w:rPr>
                <w:b/>
                <w:szCs w:val="22"/>
                <w:lang w:val="en-GB"/>
              </w:rPr>
            </w:pPr>
            <w:r w:rsidRPr="00901156">
              <w:rPr>
                <w:b/>
                <w:szCs w:val="22"/>
                <w:lang w:val="en-GB"/>
              </w:rPr>
              <w:t>Reviewed by:</w:t>
            </w:r>
          </w:p>
        </w:tc>
        <w:tc>
          <w:tcPr>
            <w:tcW w:w="3622" w:type="dxa"/>
            <w:shd w:val="clear" w:color="auto" w:fill="auto"/>
            <w:vAlign w:val="bottom"/>
          </w:tcPr>
          <w:p w14:paraId="1EB800E1" w14:textId="11A7430E" w:rsidR="00DD28F3" w:rsidRPr="00901156" w:rsidRDefault="00DD28F3" w:rsidP="00BC2BE7">
            <w:pPr>
              <w:spacing w:after="0"/>
              <w:outlineLvl w:val="9"/>
              <w:rPr>
                <w:rFonts w:ascii="Times New Roman" w:hAnsi="Times New Roman"/>
                <w:sz w:val="24"/>
                <w:lang w:val="en-GB"/>
              </w:rPr>
            </w:pPr>
            <w:r w:rsidRPr="00901156">
              <w:rPr>
                <w:szCs w:val="22"/>
                <w:lang w:val="en-GB"/>
              </w:rPr>
              <w:t xml:space="preserve">Name: </w:t>
            </w:r>
            <w:r w:rsidR="00BC2BE7" w:rsidRPr="00901156">
              <w:rPr>
                <w:rStyle w:val="normaltextrun"/>
                <w:szCs w:val="22"/>
                <w:lang w:val="en-GB"/>
              </w:rPr>
              <w:t>Behzad Nadjm</w:t>
            </w:r>
          </w:p>
        </w:tc>
        <w:tc>
          <w:tcPr>
            <w:tcW w:w="2869" w:type="dxa"/>
            <w:shd w:val="clear" w:color="auto" w:fill="auto"/>
            <w:vAlign w:val="bottom"/>
          </w:tcPr>
          <w:p w14:paraId="140689DD" w14:textId="4D06961A" w:rsidR="00DD28F3" w:rsidRPr="00901156" w:rsidRDefault="00DD28F3" w:rsidP="00805B14">
            <w:pPr>
              <w:spacing w:after="0"/>
              <w:rPr>
                <w:szCs w:val="22"/>
                <w:lang w:val="en-GB"/>
              </w:rPr>
            </w:pPr>
            <w:r w:rsidRPr="00901156">
              <w:rPr>
                <w:szCs w:val="22"/>
                <w:lang w:val="en-GB"/>
              </w:rPr>
              <w:t>Date:</w:t>
            </w:r>
            <w:r w:rsidR="0063768D" w:rsidRPr="00901156">
              <w:rPr>
                <w:szCs w:val="22"/>
                <w:lang w:val="en-GB"/>
              </w:rPr>
              <w:t xml:space="preserve"> </w:t>
            </w:r>
            <w:r w:rsidR="00F11918">
              <w:rPr>
                <w:szCs w:val="22"/>
                <w:lang w:val="en-GB"/>
              </w:rPr>
              <w:t>10</w:t>
            </w:r>
            <w:r w:rsidR="0063768D" w:rsidRPr="00901156">
              <w:rPr>
                <w:szCs w:val="22"/>
                <w:lang w:val="en-GB"/>
              </w:rPr>
              <w:t xml:space="preserve"> April 2020</w:t>
            </w:r>
            <w:r w:rsidRPr="00901156">
              <w:rPr>
                <w:szCs w:val="22"/>
                <w:lang w:val="en-GB"/>
              </w:rPr>
              <w:t xml:space="preserve"> </w:t>
            </w:r>
          </w:p>
        </w:tc>
      </w:tr>
      <w:tr w:rsidR="00E00EB6" w:rsidRPr="00901156" w14:paraId="132E9798" w14:textId="77777777" w:rsidTr="00515546">
        <w:trPr>
          <w:trHeight w:val="20"/>
        </w:trPr>
        <w:tc>
          <w:tcPr>
            <w:tcW w:w="2139" w:type="dxa"/>
            <w:shd w:val="clear" w:color="auto" w:fill="auto"/>
            <w:vAlign w:val="bottom"/>
          </w:tcPr>
          <w:p w14:paraId="6B3A2DA6" w14:textId="7D7A6C2B" w:rsidR="00E00EB6" w:rsidRPr="00901156" w:rsidRDefault="00E00EB6" w:rsidP="00522C6C">
            <w:pPr>
              <w:spacing w:after="0"/>
              <w:rPr>
                <w:b/>
                <w:szCs w:val="22"/>
                <w:lang w:val="en-GB"/>
              </w:rPr>
            </w:pPr>
            <w:r>
              <w:rPr>
                <w:b/>
                <w:szCs w:val="22"/>
                <w:lang w:val="en-GB"/>
              </w:rPr>
              <w:t>Revised</w:t>
            </w:r>
          </w:p>
        </w:tc>
        <w:tc>
          <w:tcPr>
            <w:tcW w:w="3622" w:type="dxa"/>
            <w:shd w:val="clear" w:color="auto" w:fill="auto"/>
            <w:vAlign w:val="bottom"/>
          </w:tcPr>
          <w:p w14:paraId="31F631A5" w14:textId="29F81980" w:rsidR="00E00EB6" w:rsidRPr="00BB4FB5" w:rsidRDefault="00E00EB6" w:rsidP="00522C6C">
            <w:pPr>
              <w:spacing w:after="0"/>
              <w:rPr>
                <w:bCs/>
                <w:szCs w:val="22"/>
                <w:lang w:val="en-GB"/>
              </w:rPr>
            </w:pPr>
            <w:r w:rsidRPr="00BB4FB5">
              <w:rPr>
                <w:bCs/>
                <w:szCs w:val="22"/>
                <w:lang w:val="en-GB"/>
              </w:rPr>
              <w:t>Name: Behzad Nadjm</w:t>
            </w:r>
          </w:p>
        </w:tc>
        <w:tc>
          <w:tcPr>
            <w:tcW w:w="2869" w:type="dxa"/>
            <w:shd w:val="clear" w:color="auto" w:fill="auto"/>
            <w:vAlign w:val="bottom"/>
          </w:tcPr>
          <w:p w14:paraId="4CDB468E" w14:textId="2F02D2CE" w:rsidR="00E00EB6" w:rsidRPr="00BB4FB5" w:rsidRDefault="00E00EB6" w:rsidP="00522C6C">
            <w:pPr>
              <w:spacing w:after="0"/>
              <w:rPr>
                <w:bCs/>
                <w:szCs w:val="22"/>
                <w:lang w:val="en-GB"/>
              </w:rPr>
            </w:pPr>
            <w:r w:rsidRPr="00BB4FB5">
              <w:rPr>
                <w:bCs/>
                <w:szCs w:val="22"/>
                <w:lang w:val="en-GB"/>
              </w:rPr>
              <w:t xml:space="preserve">Date: </w:t>
            </w:r>
            <w:r w:rsidR="000A6C52">
              <w:rPr>
                <w:bCs/>
                <w:szCs w:val="22"/>
                <w:lang w:val="en-GB"/>
              </w:rPr>
              <w:t>12 August</w:t>
            </w:r>
            <w:r w:rsidRPr="00BB4FB5">
              <w:rPr>
                <w:bCs/>
                <w:szCs w:val="22"/>
                <w:lang w:val="en-GB"/>
              </w:rPr>
              <w:t xml:space="preserve"> 2020 </w:t>
            </w:r>
          </w:p>
        </w:tc>
      </w:tr>
      <w:tr w:rsidR="004C4442" w:rsidRPr="00901156" w14:paraId="34895107" w14:textId="77777777" w:rsidTr="00515546">
        <w:trPr>
          <w:trHeight w:val="20"/>
        </w:trPr>
        <w:tc>
          <w:tcPr>
            <w:tcW w:w="2139" w:type="dxa"/>
            <w:shd w:val="clear" w:color="auto" w:fill="auto"/>
            <w:vAlign w:val="bottom"/>
          </w:tcPr>
          <w:p w14:paraId="5C8B86B3" w14:textId="77777777" w:rsidR="004C4442" w:rsidRPr="00901156" w:rsidRDefault="004C4442" w:rsidP="00522C6C">
            <w:pPr>
              <w:spacing w:after="0"/>
              <w:rPr>
                <w:szCs w:val="22"/>
                <w:lang w:val="en-GB"/>
              </w:rPr>
            </w:pPr>
            <w:r w:rsidRPr="00901156">
              <w:rPr>
                <w:b/>
                <w:szCs w:val="22"/>
                <w:lang w:val="en-GB"/>
              </w:rPr>
              <w:t>Version:</w:t>
            </w:r>
          </w:p>
        </w:tc>
        <w:tc>
          <w:tcPr>
            <w:tcW w:w="3622" w:type="dxa"/>
            <w:shd w:val="clear" w:color="auto" w:fill="auto"/>
            <w:vAlign w:val="bottom"/>
          </w:tcPr>
          <w:p w14:paraId="6FBB68BA" w14:textId="77777777" w:rsidR="004C4442" w:rsidRPr="00901156" w:rsidRDefault="004C4442" w:rsidP="00522C6C">
            <w:pPr>
              <w:spacing w:after="0"/>
              <w:rPr>
                <w:szCs w:val="22"/>
                <w:lang w:val="en-GB"/>
              </w:rPr>
            </w:pPr>
            <w:r w:rsidRPr="00901156">
              <w:rPr>
                <w:b/>
                <w:szCs w:val="22"/>
                <w:lang w:val="en-GB"/>
              </w:rPr>
              <w:t>Change history:</w:t>
            </w:r>
          </w:p>
        </w:tc>
        <w:tc>
          <w:tcPr>
            <w:tcW w:w="2869" w:type="dxa"/>
            <w:shd w:val="clear" w:color="auto" w:fill="auto"/>
            <w:vAlign w:val="bottom"/>
          </w:tcPr>
          <w:p w14:paraId="03AD9066" w14:textId="77777777" w:rsidR="004C4442" w:rsidRPr="00901156" w:rsidRDefault="004C4442" w:rsidP="00522C6C">
            <w:pPr>
              <w:spacing w:after="0"/>
              <w:rPr>
                <w:b/>
                <w:szCs w:val="22"/>
                <w:lang w:val="en-GB"/>
              </w:rPr>
            </w:pPr>
            <w:r w:rsidRPr="00901156">
              <w:rPr>
                <w:b/>
                <w:szCs w:val="22"/>
                <w:lang w:val="en-GB"/>
              </w:rPr>
              <w:t>Review due date:</w:t>
            </w:r>
          </w:p>
        </w:tc>
      </w:tr>
      <w:tr w:rsidR="004C4442" w:rsidRPr="00901156" w14:paraId="64E8FBDE" w14:textId="77777777" w:rsidTr="00515546">
        <w:trPr>
          <w:trHeight w:val="20"/>
        </w:trPr>
        <w:tc>
          <w:tcPr>
            <w:tcW w:w="2139" w:type="dxa"/>
            <w:shd w:val="clear" w:color="auto" w:fill="auto"/>
            <w:vAlign w:val="bottom"/>
          </w:tcPr>
          <w:p w14:paraId="12F64752" w14:textId="77777777" w:rsidR="004C4442" w:rsidRPr="00901156" w:rsidRDefault="004C4442" w:rsidP="00522C6C">
            <w:pPr>
              <w:spacing w:after="0"/>
              <w:rPr>
                <w:szCs w:val="22"/>
                <w:lang w:val="en-GB"/>
              </w:rPr>
            </w:pPr>
            <w:r w:rsidRPr="00901156">
              <w:rPr>
                <w:szCs w:val="22"/>
                <w:lang w:val="en-GB"/>
              </w:rPr>
              <w:t>1.0</w:t>
            </w:r>
          </w:p>
        </w:tc>
        <w:tc>
          <w:tcPr>
            <w:tcW w:w="3622" w:type="dxa"/>
            <w:shd w:val="clear" w:color="auto" w:fill="auto"/>
            <w:vAlign w:val="bottom"/>
          </w:tcPr>
          <w:p w14:paraId="0D1ADD19" w14:textId="77777777" w:rsidR="004C4442" w:rsidRPr="00901156" w:rsidRDefault="004C4442" w:rsidP="00522C6C">
            <w:pPr>
              <w:spacing w:after="0"/>
              <w:rPr>
                <w:szCs w:val="22"/>
                <w:lang w:val="en-GB"/>
              </w:rPr>
            </w:pPr>
            <w:r w:rsidRPr="00901156">
              <w:rPr>
                <w:szCs w:val="22"/>
                <w:lang w:val="en-GB"/>
              </w:rPr>
              <w:t>New document</w:t>
            </w:r>
          </w:p>
        </w:tc>
        <w:tc>
          <w:tcPr>
            <w:tcW w:w="2869" w:type="dxa"/>
            <w:shd w:val="clear" w:color="auto" w:fill="auto"/>
            <w:vAlign w:val="bottom"/>
          </w:tcPr>
          <w:p w14:paraId="5AA0C66C" w14:textId="59CA6F92" w:rsidR="004C4442" w:rsidRPr="00901156" w:rsidRDefault="00F11918" w:rsidP="00522C6C">
            <w:pPr>
              <w:spacing w:after="0"/>
              <w:rPr>
                <w:szCs w:val="22"/>
                <w:lang w:val="en-GB"/>
              </w:rPr>
            </w:pPr>
            <w:r>
              <w:rPr>
                <w:szCs w:val="22"/>
                <w:lang w:val="en-GB"/>
              </w:rPr>
              <w:t>10</w:t>
            </w:r>
            <w:r w:rsidR="00DC54A7" w:rsidRPr="00901156">
              <w:rPr>
                <w:szCs w:val="22"/>
                <w:lang w:val="en-GB"/>
              </w:rPr>
              <w:t xml:space="preserve"> April 2022</w:t>
            </w:r>
          </w:p>
        </w:tc>
      </w:tr>
      <w:tr w:rsidR="00E00EB6" w:rsidRPr="00901156" w14:paraId="0A8F6564" w14:textId="77777777" w:rsidTr="00515546">
        <w:trPr>
          <w:trHeight w:val="20"/>
        </w:trPr>
        <w:tc>
          <w:tcPr>
            <w:tcW w:w="2139" w:type="dxa"/>
            <w:shd w:val="clear" w:color="auto" w:fill="auto"/>
            <w:vAlign w:val="bottom"/>
          </w:tcPr>
          <w:p w14:paraId="17A9A8FA" w14:textId="68F5B820" w:rsidR="00E00EB6" w:rsidRPr="00901156" w:rsidRDefault="00BB4FB5" w:rsidP="005638D0">
            <w:pPr>
              <w:spacing w:after="0"/>
              <w:rPr>
                <w:szCs w:val="22"/>
                <w:lang w:val="en-GB"/>
              </w:rPr>
            </w:pPr>
            <w:r>
              <w:rPr>
                <w:szCs w:val="22"/>
                <w:lang w:val="en-GB"/>
              </w:rPr>
              <w:t>2.0</w:t>
            </w:r>
          </w:p>
        </w:tc>
        <w:tc>
          <w:tcPr>
            <w:tcW w:w="3622" w:type="dxa"/>
            <w:shd w:val="clear" w:color="auto" w:fill="auto"/>
            <w:vAlign w:val="bottom"/>
          </w:tcPr>
          <w:p w14:paraId="62C43059" w14:textId="25B0CCC0" w:rsidR="00E00EB6" w:rsidRPr="00901156" w:rsidRDefault="00E00EB6" w:rsidP="005638D0">
            <w:pPr>
              <w:spacing w:after="0"/>
              <w:rPr>
                <w:szCs w:val="22"/>
                <w:lang w:val="en-GB"/>
              </w:rPr>
            </w:pPr>
            <w:r>
              <w:rPr>
                <w:szCs w:val="22"/>
                <w:lang w:val="en-GB"/>
              </w:rPr>
              <w:t>Addition of critical COVID-19 to title. Clarification of severity definitions. Clarification of management based on recent clinical trials. Addition of prophylactic anticoagulation to clinical management. Addition of laboratory tests to clinical management. Addition of communication to clinical management.</w:t>
            </w:r>
          </w:p>
        </w:tc>
        <w:tc>
          <w:tcPr>
            <w:tcW w:w="2869" w:type="dxa"/>
            <w:shd w:val="clear" w:color="auto" w:fill="auto"/>
            <w:vAlign w:val="bottom"/>
          </w:tcPr>
          <w:p w14:paraId="1B7FA2A5" w14:textId="3533402D" w:rsidR="00E00EB6" w:rsidRPr="00BB4FB5" w:rsidRDefault="000A6C52" w:rsidP="005638D0">
            <w:pPr>
              <w:spacing w:after="0"/>
              <w:rPr>
                <w:bCs/>
                <w:szCs w:val="22"/>
                <w:lang w:val="en-GB"/>
              </w:rPr>
            </w:pPr>
            <w:r>
              <w:rPr>
                <w:bCs/>
                <w:szCs w:val="22"/>
                <w:lang w:val="en-GB"/>
              </w:rPr>
              <w:t>12 August</w:t>
            </w:r>
            <w:r w:rsidR="00BB4FB5" w:rsidRPr="00BB4FB5">
              <w:rPr>
                <w:bCs/>
                <w:szCs w:val="22"/>
                <w:lang w:val="en-GB"/>
              </w:rPr>
              <w:t xml:space="preserve"> 2020</w:t>
            </w:r>
          </w:p>
        </w:tc>
      </w:tr>
      <w:tr w:rsidR="005638D0" w:rsidRPr="00901156" w14:paraId="1A0481D4" w14:textId="77777777" w:rsidTr="00515546">
        <w:trPr>
          <w:trHeight w:val="20"/>
        </w:trPr>
        <w:tc>
          <w:tcPr>
            <w:tcW w:w="2139" w:type="dxa"/>
            <w:shd w:val="clear" w:color="auto" w:fill="auto"/>
            <w:vAlign w:val="bottom"/>
          </w:tcPr>
          <w:p w14:paraId="59135D4C" w14:textId="77777777" w:rsidR="005638D0" w:rsidRPr="00901156" w:rsidRDefault="005638D0" w:rsidP="005638D0">
            <w:pPr>
              <w:spacing w:after="0"/>
              <w:rPr>
                <w:szCs w:val="22"/>
                <w:lang w:val="en-GB"/>
              </w:rPr>
            </w:pPr>
            <w:r w:rsidRPr="00901156">
              <w:rPr>
                <w:szCs w:val="22"/>
                <w:lang w:val="en-GB"/>
              </w:rPr>
              <w:t>Review Comments (</w:t>
            </w:r>
            <w:r w:rsidRPr="00901156">
              <w:rPr>
                <w:i/>
                <w:szCs w:val="22"/>
                <w:lang w:val="en-GB"/>
              </w:rPr>
              <w:t>if applicable)</w:t>
            </w:r>
          </w:p>
        </w:tc>
        <w:tc>
          <w:tcPr>
            <w:tcW w:w="3622" w:type="dxa"/>
            <w:shd w:val="clear" w:color="auto" w:fill="auto"/>
            <w:vAlign w:val="bottom"/>
          </w:tcPr>
          <w:p w14:paraId="56EF0ACB" w14:textId="77777777" w:rsidR="005638D0" w:rsidRPr="00901156" w:rsidRDefault="005638D0" w:rsidP="005638D0">
            <w:pPr>
              <w:spacing w:after="0"/>
              <w:rPr>
                <w:szCs w:val="22"/>
                <w:lang w:val="en-GB"/>
              </w:rPr>
            </w:pPr>
          </w:p>
        </w:tc>
        <w:tc>
          <w:tcPr>
            <w:tcW w:w="2869" w:type="dxa"/>
            <w:shd w:val="clear" w:color="auto" w:fill="auto"/>
            <w:vAlign w:val="bottom"/>
          </w:tcPr>
          <w:p w14:paraId="2B7DF3F3" w14:textId="77777777" w:rsidR="005638D0" w:rsidRPr="00901156" w:rsidRDefault="005638D0" w:rsidP="005638D0">
            <w:pPr>
              <w:spacing w:after="0"/>
              <w:rPr>
                <w:b/>
                <w:szCs w:val="22"/>
                <w:lang w:val="en-GB"/>
              </w:rPr>
            </w:pPr>
          </w:p>
        </w:tc>
      </w:tr>
    </w:tbl>
    <w:p w14:paraId="39F55F9B" w14:textId="77777777" w:rsidR="00975A60" w:rsidRPr="00901156" w:rsidRDefault="00975A60" w:rsidP="00975A60">
      <w:pPr>
        <w:rPr>
          <w:szCs w:val="22"/>
          <w:lang w:val="en-GB"/>
        </w:rPr>
      </w:pPr>
    </w:p>
    <w:sectPr w:rsidR="00975A60" w:rsidRPr="00901156" w:rsidSect="00D13825">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BF69F" w14:textId="77777777" w:rsidR="00EF7625" w:rsidRDefault="00EF7625" w:rsidP="00975A60">
      <w:pPr>
        <w:spacing w:after="0"/>
      </w:pPr>
      <w:r>
        <w:separator/>
      </w:r>
    </w:p>
  </w:endnote>
  <w:endnote w:type="continuationSeparator" w:id="0">
    <w:p w14:paraId="231F7594" w14:textId="77777777" w:rsidR="00EF7625" w:rsidRDefault="00EF7625"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7A125"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FDD218"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9070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84986">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84986">
      <w:rPr>
        <w:rStyle w:val="PageNumber"/>
        <w:noProof/>
      </w:rPr>
      <w:t>7</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D490A"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84986">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84986">
      <w:rPr>
        <w:rStyle w:val="PageNumber"/>
        <w:noProof/>
      </w:rPr>
      <w:t>7</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D74BE" w14:textId="77777777" w:rsidR="00EF7625" w:rsidRDefault="00EF7625" w:rsidP="00975A60">
      <w:pPr>
        <w:spacing w:after="0"/>
      </w:pPr>
      <w:r>
        <w:separator/>
      </w:r>
    </w:p>
  </w:footnote>
  <w:footnote w:type="continuationSeparator" w:id="0">
    <w:p w14:paraId="69E9CABD" w14:textId="77777777" w:rsidR="00EF7625" w:rsidRDefault="00EF7625"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4E1C7" w14:textId="77777777" w:rsidR="00D13825" w:rsidRPr="00F87812" w:rsidRDefault="00D13825" w:rsidP="00D13825">
    <w:pPr>
      <w:pStyle w:val="Header"/>
    </w:pPr>
    <w:r w:rsidRPr="00F87812">
      <w:t>Identification code: MeG-CLS-</w:t>
    </w:r>
    <w:r w:rsidR="009B4E05">
      <w:t>084</w:t>
    </w:r>
    <w:r w:rsidRPr="00F87812">
      <w:tab/>
    </w:r>
  </w:p>
  <w:p w14:paraId="22966084" w14:textId="3F071120" w:rsidR="005D1877" w:rsidRPr="00D13825" w:rsidRDefault="00D13825" w:rsidP="00D13825">
    <w:pPr>
      <w:pStyle w:val="Header"/>
    </w:pPr>
    <w:r w:rsidRPr="00F87812">
      <w:t xml:space="preserve">Version: </w:t>
    </w:r>
    <w:r w:rsidR="00BB4FB5">
      <w:rPr>
        <w:iCs/>
      </w:rPr>
      <w:t>2.0</w:t>
    </w:r>
    <w:r w:rsidR="00BB4FB5" w:rsidRPr="00165C01">
      <w:rPr>
        <w:iCs/>
      </w:rPr>
      <w:t xml:space="preserve"> </w:t>
    </w:r>
    <w:r w:rsidR="000A6C52">
      <w:rPr>
        <w:iCs/>
      </w:rPr>
      <w:t>12 August</w:t>
    </w:r>
    <w:r w:rsidR="00BB4FB5" w:rsidRPr="00165C01" w:rsidDel="00BB4FB5">
      <w:rPr>
        <w:iCs/>
      </w:rPr>
      <w:t xml:space="preserve"> </w:t>
    </w:r>
    <w:r w:rsidR="00165C01" w:rsidRPr="00165C01">
      <w:rPr>
        <w:iCs/>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F4BC6"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0F36BFBB" wp14:editId="426610A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13ADDD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2A5E8011" w14:textId="77777777" w:rsidR="00D13825" w:rsidRPr="003C0800" w:rsidRDefault="00D13825" w:rsidP="00D13825">
    <w:pPr>
      <w:pStyle w:val="Header"/>
      <w:ind w:firstLine="2880"/>
      <w:rPr>
        <w:rFonts w:cs="Arial"/>
        <w:b/>
      </w:rPr>
    </w:pPr>
  </w:p>
  <w:p w14:paraId="0663CDAB" w14:textId="77777777" w:rsidR="00D13825" w:rsidRPr="00F87812" w:rsidRDefault="00D13825" w:rsidP="00D13825">
    <w:pPr>
      <w:pStyle w:val="Header"/>
    </w:pPr>
    <w:r w:rsidRPr="00F87812">
      <w:t>Identification code: MeG-CLS-</w:t>
    </w:r>
    <w:r w:rsidR="009B4E05">
      <w:t>084</w:t>
    </w:r>
    <w:r w:rsidRPr="00F87812">
      <w:tab/>
    </w:r>
  </w:p>
  <w:p w14:paraId="3DD5C328" w14:textId="768EB94F" w:rsidR="00D13825" w:rsidRPr="00F87812" w:rsidRDefault="00D13825" w:rsidP="00D13825">
    <w:pPr>
      <w:pStyle w:val="Header"/>
    </w:pPr>
    <w:r w:rsidRPr="00F87812">
      <w:t xml:space="preserve">Version: </w:t>
    </w:r>
    <w:r w:rsidR="00BB4FB5">
      <w:rPr>
        <w:iCs/>
      </w:rPr>
      <w:t>2.0</w:t>
    </w:r>
    <w:r w:rsidR="00EC604C" w:rsidRPr="00165C01">
      <w:rPr>
        <w:iCs/>
      </w:rPr>
      <w:t xml:space="preserve"> </w:t>
    </w:r>
    <w:r w:rsidR="00FC58F6">
      <w:rPr>
        <w:iCs/>
      </w:rPr>
      <w:t>12 August</w:t>
    </w:r>
    <w:r w:rsidR="002B6149">
      <w:rPr>
        <w:iCs/>
      </w:rPr>
      <w:t xml:space="preserve"> </w:t>
    </w:r>
    <w:r w:rsidR="00165C01" w:rsidRPr="00165C01">
      <w:rPr>
        <w:iCs/>
      </w:rPr>
      <w:t>2020</w:t>
    </w:r>
  </w:p>
  <w:p w14:paraId="4CACAB8C"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6D46"/>
    <w:multiLevelType w:val="multilevel"/>
    <w:tmpl w:val="D188E5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3C392B"/>
    <w:multiLevelType w:val="hybridMultilevel"/>
    <w:tmpl w:val="B880ACC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35440"/>
    <w:multiLevelType w:val="hybridMultilevel"/>
    <w:tmpl w:val="CDDAB238"/>
    <w:lvl w:ilvl="0" w:tplc="08090001">
      <w:start w:val="1"/>
      <w:numFmt w:val="bullet"/>
      <w:lvlText w:val=""/>
      <w:lvlJc w:val="left"/>
      <w:pPr>
        <w:ind w:left="720" w:hanging="360"/>
      </w:pPr>
      <w:rPr>
        <w:rFonts w:ascii="Symbol" w:hAnsi="Symbo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A7C6D"/>
    <w:multiLevelType w:val="hybridMultilevel"/>
    <w:tmpl w:val="7E54E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46321A"/>
    <w:multiLevelType w:val="hybridMultilevel"/>
    <w:tmpl w:val="9400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440CB9"/>
    <w:multiLevelType w:val="hybridMultilevel"/>
    <w:tmpl w:val="831E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330188"/>
    <w:multiLevelType w:val="hybridMultilevel"/>
    <w:tmpl w:val="CCEC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97729"/>
    <w:multiLevelType w:val="hybridMultilevel"/>
    <w:tmpl w:val="8D2A0FF8"/>
    <w:lvl w:ilvl="0" w:tplc="89142F8C">
      <w:start w:val="400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34455"/>
    <w:multiLevelType w:val="hybridMultilevel"/>
    <w:tmpl w:val="77CAFC96"/>
    <w:styleLink w:val="Numbered"/>
    <w:lvl w:ilvl="0" w:tplc="95EAB4A2">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2AC0571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570E0544">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214825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BAF02280">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D334105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2E9ED67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765AE0A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9ACC24A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0117399"/>
    <w:multiLevelType w:val="hybridMultilevel"/>
    <w:tmpl w:val="F4D8A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B15E7A"/>
    <w:multiLevelType w:val="hybridMultilevel"/>
    <w:tmpl w:val="5D285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815AB4"/>
    <w:multiLevelType w:val="hybridMultilevel"/>
    <w:tmpl w:val="F3F808EC"/>
    <w:styleLink w:val="Bullets"/>
    <w:lvl w:ilvl="0" w:tplc="CAF00AA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95BCF9C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A86FA6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95926A6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465498E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B24B23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6F2F4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A2E70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32CE73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33D28F7"/>
    <w:multiLevelType w:val="hybridMultilevel"/>
    <w:tmpl w:val="726A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BD685F"/>
    <w:multiLevelType w:val="hybridMultilevel"/>
    <w:tmpl w:val="96884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12"/>
  </w:num>
  <w:num w:numId="5">
    <w:abstractNumId w:val="1"/>
  </w:num>
  <w:num w:numId="6">
    <w:abstractNumId w:val="3"/>
  </w:num>
  <w:num w:numId="7">
    <w:abstractNumId w:val="10"/>
  </w:num>
  <w:num w:numId="8">
    <w:abstractNumId w:val="6"/>
  </w:num>
  <w:num w:numId="9">
    <w:abstractNumId w:val="4"/>
  </w:num>
  <w:num w:numId="10">
    <w:abstractNumId w:val="11"/>
  </w:num>
  <w:num w:numId="11">
    <w:abstractNumId w:val="7"/>
  </w:num>
  <w:num w:numId="12">
    <w:abstractNumId w:val="14"/>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en Forrest">
    <w15:presenceInfo w15:providerId="None" w15:userId="Karen Forr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pt-PT"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MDMzMTA1NjE1NTBV0lEKTi0uzszPAymwrAUAg7RoWiwAAAA="/>
  </w:docVars>
  <w:rsids>
    <w:rsidRoot w:val="009B4E05"/>
    <w:rsid w:val="00002E29"/>
    <w:rsid w:val="000039D9"/>
    <w:rsid w:val="0007147C"/>
    <w:rsid w:val="00081642"/>
    <w:rsid w:val="000A6C52"/>
    <w:rsid w:val="000E0820"/>
    <w:rsid w:val="00114AAF"/>
    <w:rsid w:val="00117ABF"/>
    <w:rsid w:val="001203AE"/>
    <w:rsid w:val="00122D48"/>
    <w:rsid w:val="00134859"/>
    <w:rsid w:val="00165C01"/>
    <w:rsid w:val="00175153"/>
    <w:rsid w:val="00175933"/>
    <w:rsid w:val="00185125"/>
    <w:rsid w:val="001C1450"/>
    <w:rsid w:val="001C716E"/>
    <w:rsid w:val="001E658E"/>
    <w:rsid w:val="00200A7C"/>
    <w:rsid w:val="0021579E"/>
    <w:rsid w:val="00223920"/>
    <w:rsid w:val="002372D6"/>
    <w:rsid w:val="00252A11"/>
    <w:rsid w:val="0029357D"/>
    <w:rsid w:val="002A2856"/>
    <w:rsid w:val="002B6149"/>
    <w:rsid w:val="002C3BF9"/>
    <w:rsid w:val="003020A2"/>
    <w:rsid w:val="003038D3"/>
    <w:rsid w:val="003225CD"/>
    <w:rsid w:val="003A0F04"/>
    <w:rsid w:val="003B73A4"/>
    <w:rsid w:val="003C0800"/>
    <w:rsid w:val="003F70CA"/>
    <w:rsid w:val="00422C7B"/>
    <w:rsid w:val="00443B45"/>
    <w:rsid w:val="00447D4E"/>
    <w:rsid w:val="004A25F0"/>
    <w:rsid w:val="004A4C93"/>
    <w:rsid w:val="004C33B8"/>
    <w:rsid w:val="004C4442"/>
    <w:rsid w:val="004D0C94"/>
    <w:rsid w:val="004E23B7"/>
    <w:rsid w:val="005151D8"/>
    <w:rsid w:val="00515546"/>
    <w:rsid w:val="00520F36"/>
    <w:rsid w:val="005638D0"/>
    <w:rsid w:val="00572696"/>
    <w:rsid w:val="005A4644"/>
    <w:rsid w:val="005B0D8A"/>
    <w:rsid w:val="005D1877"/>
    <w:rsid w:val="00616EE7"/>
    <w:rsid w:val="006230F7"/>
    <w:rsid w:val="00633320"/>
    <w:rsid w:val="0063768D"/>
    <w:rsid w:val="006455E3"/>
    <w:rsid w:val="00662F9F"/>
    <w:rsid w:val="00675A47"/>
    <w:rsid w:val="006A7CAB"/>
    <w:rsid w:val="006A7FF9"/>
    <w:rsid w:val="007067BE"/>
    <w:rsid w:val="00751C5A"/>
    <w:rsid w:val="007B26B1"/>
    <w:rsid w:val="007E2711"/>
    <w:rsid w:val="0080786A"/>
    <w:rsid w:val="00814B0A"/>
    <w:rsid w:val="00857027"/>
    <w:rsid w:val="008B02CF"/>
    <w:rsid w:val="00901156"/>
    <w:rsid w:val="009165E9"/>
    <w:rsid w:val="00927A07"/>
    <w:rsid w:val="009325A7"/>
    <w:rsid w:val="0096658A"/>
    <w:rsid w:val="009718CA"/>
    <w:rsid w:val="00975A60"/>
    <w:rsid w:val="00982649"/>
    <w:rsid w:val="009956F9"/>
    <w:rsid w:val="009B44BE"/>
    <w:rsid w:val="009B4E05"/>
    <w:rsid w:val="009F5B1B"/>
    <w:rsid w:val="00A312D8"/>
    <w:rsid w:val="00A41080"/>
    <w:rsid w:val="00A84986"/>
    <w:rsid w:val="00A84D47"/>
    <w:rsid w:val="00AF4C7D"/>
    <w:rsid w:val="00B029A9"/>
    <w:rsid w:val="00B13F5A"/>
    <w:rsid w:val="00B31AC4"/>
    <w:rsid w:val="00B67F51"/>
    <w:rsid w:val="00B844E8"/>
    <w:rsid w:val="00BB4FB5"/>
    <w:rsid w:val="00BC1182"/>
    <w:rsid w:val="00BC2BE7"/>
    <w:rsid w:val="00BC7DD8"/>
    <w:rsid w:val="00BD08AB"/>
    <w:rsid w:val="00C05FA3"/>
    <w:rsid w:val="00C213A2"/>
    <w:rsid w:val="00C67021"/>
    <w:rsid w:val="00C954C9"/>
    <w:rsid w:val="00CC3CF5"/>
    <w:rsid w:val="00CD4A1D"/>
    <w:rsid w:val="00D03AB2"/>
    <w:rsid w:val="00D13825"/>
    <w:rsid w:val="00D75CEA"/>
    <w:rsid w:val="00DA20ED"/>
    <w:rsid w:val="00DC1CC5"/>
    <w:rsid w:val="00DC54A7"/>
    <w:rsid w:val="00DC590C"/>
    <w:rsid w:val="00DD0453"/>
    <w:rsid w:val="00DD28F3"/>
    <w:rsid w:val="00DE3D6D"/>
    <w:rsid w:val="00DF345F"/>
    <w:rsid w:val="00E00EB6"/>
    <w:rsid w:val="00E162DA"/>
    <w:rsid w:val="00E77AD4"/>
    <w:rsid w:val="00E8306B"/>
    <w:rsid w:val="00EA108E"/>
    <w:rsid w:val="00EC604C"/>
    <w:rsid w:val="00EF7625"/>
    <w:rsid w:val="00F03F25"/>
    <w:rsid w:val="00F11918"/>
    <w:rsid w:val="00F53968"/>
    <w:rsid w:val="00F64148"/>
    <w:rsid w:val="00F71F11"/>
    <w:rsid w:val="00F83608"/>
    <w:rsid w:val="00FC5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6F7A"/>
  <w15:docId w15:val="{9FD7B134-9A7F-2842-A6A2-338FB04F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paragraph">
    <w:name w:val="paragraph"/>
    <w:basedOn w:val="Normal"/>
    <w:rsid w:val="00A84D47"/>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normaltextrun">
    <w:name w:val="normaltextrun"/>
    <w:basedOn w:val="DefaultParagraphFont"/>
    <w:rsid w:val="00A84D47"/>
  </w:style>
  <w:style w:type="character" w:customStyle="1" w:styleId="eop">
    <w:name w:val="eop"/>
    <w:basedOn w:val="DefaultParagraphFont"/>
    <w:rsid w:val="00A84D47"/>
  </w:style>
  <w:style w:type="paragraph" w:customStyle="1" w:styleId="Heading">
    <w:name w:val="Heading"/>
    <w:next w:val="Normal"/>
    <w:rsid w:val="009B4E05"/>
    <w:pPr>
      <w:pBdr>
        <w:top w:val="nil"/>
        <w:left w:val="nil"/>
        <w:bottom w:val="nil"/>
        <w:right w:val="nil"/>
        <w:between w:val="nil"/>
        <w:bar w:val="nil"/>
      </w:pBdr>
      <w:spacing w:after="360"/>
      <w:outlineLvl w:val="0"/>
    </w:pPr>
    <w:rPr>
      <w:rFonts w:ascii="Arial" w:eastAsia="Arial Unicode MS" w:hAnsi="Arial" w:cs="Arial Unicode MS"/>
      <w:b/>
      <w:bCs/>
      <w:color w:val="000000"/>
      <w:sz w:val="28"/>
      <w:szCs w:val="28"/>
      <w:u w:color="000000"/>
      <w:bdr w:val="nil"/>
      <w:lang w:val="en-US" w:eastAsia="en-GB"/>
      <w14:textOutline w14:w="0" w14:cap="flat" w14:cmpd="sng" w14:algn="ctr">
        <w14:noFill/>
        <w14:prstDash w14:val="solid"/>
        <w14:bevel/>
      </w14:textOutline>
    </w:rPr>
  </w:style>
  <w:style w:type="numbering" w:customStyle="1" w:styleId="Numbered">
    <w:name w:val="Numbered"/>
    <w:rsid w:val="00175933"/>
    <w:pPr>
      <w:numPr>
        <w:numId w:val="3"/>
      </w:numPr>
    </w:pPr>
  </w:style>
  <w:style w:type="paragraph" w:customStyle="1" w:styleId="Body">
    <w:name w:val="Body"/>
    <w:rsid w:val="001E658E"/>
    <w:pPr>
      <w:pBdr>
        <w:top w:val="nil"/>
        <w:left w:val="nil"/>
        <w:bottom w:val="nil"/>
        <w:right w:val="nil"/>
        <w:between w:val="nil"/>
        <w:bar w:val="nil"/>
      </w:pBdr>
      <w:spacing w:after="120"/>
      <w:outlineLvl w:val="0"/>
    </w:pPr>
    <w:rPr>
      <w:rFonts w:ascii="Arial" w:eastAsia="Arial Unicode MS" w:hAnsi="Arial" w:cs="Arial Unicode MS"/>
      <w:color w:val="000000"/>
      <w:sz w:val="22"/>
      <w:szCs w:val="22"/>
      <w:u w:color="000000"/>
      <w:bdr w:val="nil"/>
      <w:lang w:val="en-US" w:eastAsia="en-GB"/>
      <w14:textOutline w14:w="0" w14:cap="flat" w14:cmpd="sng" w14:algn="ctr">
        <w14:noFill/>
        <w14:prstDash w14:val="solid"/>
        <w14:bevel/>
      </w14:textOutline>
    </w:rPr>
  </w:style>
  <w:style w:type="numbering" w:customStyle="1" w:styleId="Bullets">
    <w:name w:val="Bullets"/>
    <w:rsid w:val="001E658E"/>
    <w:pPr>
      <w:numPr>
        <w:numId w:val="4"/>
      </w:numPr>
    </w:pPr>
  </w:style>
  <w:style w:type="paragraph" w:customStyle="1" w:styleId="Default">
    <w:name w:val="Default"/>
    <w:rsid w:val="004C33B8"/>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character" w:customStyle="1" w:styleId="Hyperlink0">
    <w:name w:val="Hyperlink.0"/>
    <w:basedOn w:val="Hyperlink"/>
    <w:rsid w:val="004C33B8"/>
    <w:rPr>
      <w:outline w:val="0"/>
      <w:color w:val="0000FF"/>
      <w:u w:val="single" w:color="0000FF"/>
    </w:rPr>
  </w:style>
  <w:style w:type="character" w:styleId="CommentReference">
    <w:name w:val="annotation reference"/>
    <w:basedOn w:val="DefaultParagraphFont"/>
    <w:semiHidden/>
    <w:unhideWhenUsed/>
    <w:rsid w:val="00AF4C7D"/>
    <w:rPr>
      <w:sz w:val="16"/>
      <w:szCs w:val="16"/>
    </w:rPr>
  </w:style>
  <w:style w:type="paragraph" w:styleId="CommentText">
    <w:name w:val="annotation text"/>
    <w:basedOn w:val="Normal"/>
    <w:link w:val="CommentTextChar"/>
    <w:semiHidden/>
    <w:unhideWhenUsed/>
    <w:rsid w:val="00AF4C7D"/>
    <w:rPr>
      <w:sz w:val="20"/>
      <w:szCs w:val="20"/>
    </w:rPr>
  </w:style>
  <w:style w:type="character" w:customStyle="1" w:styleId="CommentTextChar">
    <w:name w:val="Comment Text Char"/>
    <w:basedOn w:val="DefaultParagraphFont"/>
    <w:link w:val="CommentText"/>
    <w:semiHidden/>
    <w:rsid w:val="00AF4C7D"/>
    <w:rPr>
      <w:rFonts w:ascii="Arial" w:hAnsi="Arial"/>
      <w:lang w:val="en-US"/>
    </w:rPr>
  </w:style>
  <w:style w:type="paragraph" w:styleId="CommentSubject">
    <w:name w:val="annotation subject"/>
    <w:basedOn w:val="CommentText"/>
    <w:next w:val="CommentText"/>
    <w:link w:val="CommentSubjectChar"/>
    <w:semiHidden/>
    <w:unhideWhenUsed/>
    <w:rsid w:val="00AF4C7D"/>
    <w:rPr>
      <w:b/>
      <w:bCs/>
    </w:rPr>
  </w:style>
  <w:style w:type="character" w:customStyle="1" w:styleId="CommentSubjectChar">
    <w:name w:val="Comment Subject Char"/>
    <w:basedOn w:val="CommentTextChar"/>
    <w:link w:val="CommentSubject"/>
    <w:semiHidden/>
    <w:rsid w:val="00AF4C7D"/>
    <w:rPr>
      <w:rFonts w:ascii="Arial" w:hAnsi="Arial"/>
      <w:b/>
      <w:bCs/>
      <w:lang w:val="en-US"/>
    </w:rPr>
  </w:style>
  <w:style w:type="paragraph" w:styleId="Revision">
    <w:name w:val="Revision"/>
    <w:hidden/>
    <w:semiHidden/>
    <w:rsid w:val="00BB4FB5"/>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525197">
      <w:bodyDiv w:val="1"/>
      <w:marLeft w:val="0"/>
      <w:marRight w:val="0"/>
      <w:marTop w:val="0"/>
      <w:marBottom w:val="0"/>
      <w:divBdr>
        <w:top w:val="none" w:sz="0" w:space="0" w:color="auto"/>
        <w:left w:val="none" w:sz="0" w:space="0" w:color="auto"/>
        <w:bottom w:val="none" w:sz="0" w:space="0" w:color="auto"/>
        <w:right w:val="none" w:sz="0" w:space="0" w:color="auto"/>
      </w:divBdr>
    </w:div>
    <w:div w:id="1715274416">
      <w:bodyDiv w:val="1"/>
      <w:marLeft w:val="0"/>
      <w:marRight w:val="0"/>
      <w:marTop w:val="0"/>
      <w:marBottom w:val="0"/>
      <w:divBdr>
        <w:top w:val="none" w:sz="0" w:space="0" w:color="auto"/>
        <w:left w:val="none" w:sz="0" w:space="0" w:color="auto"/>
        <w:bottom w:val="none" w:sz="0" w:space="0" w:color="auto"/>
        <w:right w:val="none" w:sz="0" w:space="0" w:color="auto"/>
      </w:divBdr>
      <w:divsChild>
        <w:div w:id="928927261">
          <w:marLeft w:val="0"/>
          <w:marRight w:val="0"/>
          <w:marTop w:val="0"/>
          <w:marBottom w:val="0"/>
          <w:divBdr>
            <w:top w:val="none" w:sz="0" w:space="0" w:color="auto"/>
            <w:left w:val="none" w:sz="0" w:space="0" w:color="auto"/>
            <w:bottom w:val="none" w:sz="0" w:space="0" w:color="auto"/>
            <w:right w:val="none" w:sz="0" w:space="0" w:color="auto"/>
          </w:divBdr>
        </w:div>
        <w:div w:id="1114053448">
          <w:marLeft w:val="0"/>
          <w:marRight w:val="0"/>
          <w:marTop w:val="0"/>
          <w:marBottom w:val="0"/>
          <w:divBdr>
            <w:top w:val="none" w:sz="0" w:space="0" w:color="auto"/>
            <w:left w:val="none" w:sz="0" w:space="0" w:color="auto"/>
            <w:bottom w:val="none" w:sz="0" w:space="0" w:color="auto"/>
            <w:right w:val="none" w:sz="0" w:space="0" w:color="auto"/>
          </w:divBdr>
        </w:div>
        <w:div w:id="918907921">
          <w:marLeft w:val="0"/>
          <w:marRight w:val="0"/>
          <w:marTop w:val="0"/>
          <w:marBottom w:val="0"/>
          <w:divBdr>
            <w:top w:val="none" w:sz="0" w:space="0" w:color="auto"/>
            <w:left w:val="none" w:sz="0" w:space="0" w:color="auto"/>
            <w:bottom w:val="none" w:sz="0" w:space="0" w:color="auto"/>
            <w:right w:val="none" w:sz="0" w:space="0" w:color="auto"/>
          </w:divBdr>
        </w:div>
        <w:div w:id="1947956964">
          <w:marLeft w:val="0"/>
          <w:marRight w:val="0"/>
          <w:marTop w:val="0"/>
          <w:marBottom w:val="0"/>
          <w:divBdr>
            <w:top w:val="none" w:sz="0" w:space="0" w:color="auto"/>
            <w:left w:val="none" w:sz="0" w:space="0" w:color="auto"/>
            <w:bottom w:val="none" w:sz="0" w:space="0" w:color="auto"/>
            <w:right w:val="none" w:sz="0" w:space="0" w:color="auto"/>
          </w:divBdr>
        </w:div>
        <w:div w:id="911475682">
          <w:marLeft w:val="0"/>
          <w:marRight w:val="0"/>
          <w:marTop w:val="0"/>
          <w:marBottom w:val="0"/>
          <w:divBdr>
            <w:top w:val="none" w:sz="0" w:space="0" w:color="auto"/>
            <w:left w:val="none" w:sz="0" w:space="0" w:color="auto"/>
            <w:bottom w:val="none" w:sz="0" w:space="0" w:color="auto"/>
            <w:right w:val="none" w:sz="0" w:space="0" w:color="auto"/>
          </w:divBdr>
        </w:div>
        <w:div w:id="1537154178">
          <w:marLeft w:val="0"/>
          <w:marRight w:val="0"/>
          <w:marTop w:val="0"/>
          <w:marBottom w:val="0"/>
          <w:divBdr>
            <w:top w:val="none" w:sz="0" w:space="0" w:color="auto"/>
            <w:left w:val="none" w:sz="0" w:space="0" w:color="auto"/>
            <w:bottom w:val="none" w:sz="0" w:space="0" w:color="auto"/>
            <w:right w:val="none" w:sz="0" w:space="0" w:color="auto"/>
          </w:divBdr>
          <w:divsChild>
            <w:div w:id="523515590">
              <w:marLeft w:val="0"/>
              <w:marRight w:val="0"/>
              <w:marTop w:val="0"/>
              <w:marBottom w:val="0"/>
              <w:divBdr>
                <w:top w:val="none" w:sz="0" w:space="0" w:color="auto"/>
                <w:left w:val="none" w:sz="0" w:space="0" w:color="auto"/>
                <w:bottom w:val="none" w:sz="0" w:space="0" w:color="auto"/>
                <w:right w:val="none" w:sz="0" w:space="0" w:color="auto"/>
              </w:divBdr>
            </w:div>
            <w:div w:id="1937249718">
              <w:marLeft w:val="0"/>
              <w:marRight w:val="0"/>
              <w:marTop w:val="0"/>
              <w:marBottom w:val="0"/>
              <w:divBdr>
                <w:top w:val="none" w:sz="0" w:space="0" w:color="auto"/>
                <w:left w:val="none" w:sz="0" w:space="0" w:color="auto"/>
                <w:bottom w:val="none" w:sz="0" w:space="0" w:color="auto"/>
                <w:right w:val="none" w:sz="0" w:space="0" w:color="auto"/>
              </w:divBdr>
            </w:div>
            <w:div w:id="844631377">
              <w:marLeft w:val="0"/>
              <w:marRight w:val="0"/>
              <w:marTop w:val="0"/>
              <w:marBottom w:val="0"/>
              <w:divBdr>
                <w:top w:val="none" w:sz="0" w:space="0" w:color="auto"/>
                <w:left w:val="none" w:sz="0" w:space="0" w:color="auto"/>
                <w:bottom w:val="none" w:sz="0" w:space="0" w:color="auto"/>
                <w:right w:val="none" w:sz="0" w:space="0" w:color="auto"/>
              </w:divBdr>
            </w:div>
          </w:divsChild>
        </w:div>
        <w:div w:id="1146971665">
          <w:marLeft w:val="0"/>
          <w:marRight w:val="0"/>
          <w:marTop w:val="0"/>
          <w:marBottom w:val="0"/>
          <w:divBdr>
            <w:top w:val="none" w:sz="0" w:space="0" w:color="auto"/>
            <w:left w:val="none" w:sz="0" w:space="0" w:color="auto"/>
            <w:bottom w:val="none" w:sz="0" w:space="0" w:color="auto"/>
            <w:right w:val="none" w:sz="0" w:space="0" w:color="auto"/>
          </w:divBdr>
        </w:div>
        <w:div w:id="1321738257">
          <w:marLeft w:val="0"/>
          <w:marRight w:val="0"/>
          <w:marTop w:val="0"/>
          <w:marBottom w:val="0"/>
          <w:divBdr>
            <w:top w:val="none" w:sz="0" w:space="0" w:color="auto"/>
            <w:left w:val="none" w:sz="0" w:space="0" w:color="auto"/>
            <w:bottom w:val="none" w:sz="0" w:space="0" w:color="auto"/>
            <w:right w:val="none" w:sz="0" w:space="0" w:color="auto"/>
          </w:divBdr>
        </w:div>
        <w:div w:id="1166550268">
          <w:marLeft w:val="0"/>
          <w:marRight w:val="0"/>
          <w:marTop w:val="0"/>
          <w:marBottom w:val="0"/>
          <w:divBdr>
            <w:top w:val="none" w:sz="0" w:space="0" w:color="auto"/>
            <w:left w:val="none" w:sz="0" w:space="0" w:color="auto"/>
            <w:bottom w:val="none" w:sz="0" w:space="0" w:color="auto"/>
            <w:right w:val="none" w:sz="0" w:space="0" w:color="auto"/>
          </w:divBdr>
        </w:div>
        <w:div w:id="1688557276">
          <w:marLeft w:val="0"/>
          <w:marRight w:val="0"/>
          <w:marTop w:val="0"/>
          <w:marBottom w:val="0"/>
          <w:divBdr>
            <w:top w:val="none" w:sz="0" w:space="0" w:color="auto"/>
            <w:left w:val="none" w:sz="0" w:space="0" w:color="auto"/>
            <w:bottom w:val="none" w:sz="0" w:space="0" w:color="auto"/>
            <w:right w:val="none" w:sz="0" w:space="0" w:color="auto"/>
          </w:divBdr>
        </w:div>
      </w:divsChild>
    </w:div>
    <w:div w:id="2041204708">
      <w:bodyDiv w:val="1"/>
      <w:marLeft w:val="0"/>
      <w:marRight w:val="0"/>
      <w:marTop w:val="0"/>
      <w:marBottom w:val="0"/>
      <w:divBdr>
        <w:top w:val="none" w:sz="0" w:space="0" w:color="auto"/>
        <w:left w:val="none" w:sz="0" w:space="0" w:color="auto"/>
        <w:bottom w:val="none" w:sz="0" w:space="0" w:color="auto"/>
        <w:right w:val="none" w:sz="0" w:space="0" w:color="auto"/>
      </w:divBdr>
      <w:divsChild>
        <w:div w:id="8325268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scardio.org/Councils/Council-on-Hypertension-(CHT)/News/position-statement-of-the-esc-council-on-hypertension-on-ace-inhibitors-and-ang" TargetMode="External"/><Relationship Id="rId18" Type="http://schemas.openxmlformats.org/officeDocument/2006/relationships/hyperlink" Target="https://jamanetwork.com/journals/jama/fullarticle/2763802?utm_source=twitter&amp;utm_campaign=content-shareicons&amp;utm_content=article_engagement&amp;utm_medium=social&amp;utm_term=032420"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cebm.net/angiotensin-converting-enzyme-ace-inhibitors-and-angiotensin-receptor-blockers-in-covid-19/" TargetMode="External"/><Relationship Id="rId17" Type="http://schemas.openxmlformats.org/officeDocument/2006/relationships/hyperlink" Target="https://www.who.int/emergencies/diseases/novel-coronavirus-2019/advice-for-public/myth-buster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ngland.nhs.uk/coronavirus/wp-content/uploads/sites/52/2020/03/clinical-management-of-persons-admitted-to-hospita-v1-19-march-2020.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cebm.net/oxford-covid-19/nsaids-in-acute-respiratory-infection/"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nhs.uk/conditions/coronavirus-covid-19/self-isolation-advi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publishing.service.gov.uk/government/uploads/system/uploads/attachment_data/file/655225/Greenbook_chapter_6.pdf" TargetMode="External"/><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8207403b-203c-4ed3-95cd-88a852189123" ContentTypeId="0x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91EB0C-02F7-2044-AD3A-89B8562BF2E7}">
  <ds:schemaRefs>
    <ds:schemaRef ds:uri="http://schemas.openxmlformats.org/officeDocument/2006/bibliography"/>
  </ds:schemaRefs>
</ds:datastoreItem>
</file>

<file path=customXml/itemProps2.xml><?xml version="1.0" encoding="utf-8"?>
<ds:datastoreItem xmlns:ds="http://schemas.openxmlformats.org/officeDocument/2006/customXml" ds:itemID="{B1D6AD94-579B-4BC3-860D-76ECC28F14AA}">
  <ds:schemaRefs>
    <ds:schemaRef ds:uri="http://schemas.microsoft.com/office/2006/metadata/properties"/>
    <ds:schemaRef ds:uri="http://schemas.microsoft.com/office/infopath/2007/PartnerControls"/>
    <ds:schemaRef ds:uri="6a164dda-3779-4169-b957-e287451f6523"/>
  </ds:schemaRefs>
</ds:datastoreItem>
</file>

<file path=customXml/itemProps3.xml><?xml version="1.0" encoding="utf-8"?>
<ds:datastoreItem xmlns:ds="http://schemas.openxmlformats.org/officeDocument/2006/customXml" ds:itemID="{79F2FBFD-BF8C-4114-957F-6BB3696F2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74FEBF-B6EC-4ABE-9D8E-04AA47776C1A}">
  <ds:schemaRefs>
    <ds:schemaRef ds:uri="Microsoft.SharePoint.Taxonomy.ContentTypeSync"/>
  </ds:schemaRefs>
</ds:datastoreItem>
</file>

<file path=customXml/itemProps5.xml><?xml version="1.0" encoding="utf-8"?>
<ds:datastoreItem xmlns:ds="http://schemas.openxmlformats.org/officeDocument/2006/customXml" ds:itemID="{100971B8-F0F0-43D1-B41C-17F8FC30EA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
  <Company>MRC</Company>
  <LinksUpToDate>false</LinksUpToDate>
  <CharactersWithSpaces>16977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Karen Forrest</cp:lastModifiedBy>
  <cp:revision>7</cp:revision>
  <dcterms:created xsi:type="dcterms:W3CDTF">2020-08-12T14:18:00Z</dcterms:created>
  <dcterms:modified xsi:type="dcterms:W3CDTF">2020-08-12T14:57:00Z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